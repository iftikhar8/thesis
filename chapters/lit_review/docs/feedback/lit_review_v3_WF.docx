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3E700" w14:textId="77777777" w:rsidR="008256C4" w:rsidRPr="00444189" w:rsidRDefault="00D3785D">
      <w:pPr>
        <w:pStyle w:val="Heading1"/>
        <w:rPr>
          <w:rFonts w:ascii="Times" w:hAnsi="Times"/>
          <w:color w:val="auto"/>
        </w:rPr>
      </w:pPr>
      <w:bookmarkStart w:id="0" w:name="biophysical-model-review"/>
      <w:bookmarkEnd w:id="0"/>
      <w:r w:rsidRPr="00444189">
        <w:rPr>
          <w:rFonts w:ascii="Times" w:hAnsi="Times"/>
          <w:color w:val="auto"/>
        </w:rPr>
        <w:t>Biophysical model review</w:t>
      </w:r>
    </w:p>
    <w:p w14:paraId="6351B27B" w14:textId="77777777" w:rsidR="008256C4" w:rsidRPr="00444189" w:rsidRDefault="00D3785D">
      <w:pPr>
        <w:pStyle w:val="Heading2"/>
        <w:rPr>
          <w:rFonts w:ascii="Times" w:hAnsi="Times"/>
          <w:color w:val="auto"/>
        </w:rPr>
      </w:pPr>
      <w:bookmarkStart w:id="1" w:name="title"/>
      <w:bookmarkEnd w:id="1"/>
      <w:r w:rsidRPr="00444189">
        <w:rPr>
          <w:rFonts w:ascii="Times" w:hAnsi="Times"/>
          <w:color w:val="auto"/>
        </w:rPr>
        <w:t>Title</w:t>
      </w:r>
    </w:p>
    <w:p w14:paraId="5038FD76" w14:textId="77777777" w:rsidR="008256C4" w:rsidRPr="00444189" w:rsidRDefault="00D3785D">
      <w:pPr>
        <w:pStyle w:val="FirstParagraph"/>
        <w:rPr>
          <w:rFonts w:ascii="Times" w:hAnsi="Times"/>
        </w:rPr>
      </w:pPr>
      <w:r w:rsidRPr="00444189">
        <w:rPr>
          <w:rFonts w:ascii="Times" w:hAnsi="Times"/>
        </w:rPr>
        <w:t>WORKING TITLE: Review of biophysical modelling in investigating connectivity patterns in marine species with a pelagic larval stage.</w:t>
      </w:r>
    </w:p>
    <w:p w14:paraId="35607D79" w14:textId="77777777" w:rsidR="008256C4" w:rsidRPr="00444189" w:rsidRDefault="00D3785D">
      <w:pPr>
        <w:pStyle w:val="Heading2"/>
        <w:rPr>
          <w:rFonts w:ascii="Times" w:hAnsi="Times"/>
          <w:color w:val="auto"/>
        </w:rPr>
      </w:pPr>
      <w:bookmarkStart w:id="2" w:name="introduction"/>
      <w:bookmarkEnd w:id="2"/>
      <w:r w:rsidRPr="00444189">
        <w:rPr>
          <w:rFonts w:ascii="Times" w:hAnsi="Times"/>
          <w:color w:val="auto"/>
        </w:rPr>
        <w:t>Introduction</w:t>
      </w:r>
    </w:p>
    <w:p w14:paraId="51BA4A1F" w14:textId="77777777" w:rsidR="008256C4" w:rsidRPr="00444189" w:rsidRDefault="00D3785D">
      <w:pPr>
        <w:pStyle w:val="Heading3"/>
        <w:rPr>
          <w:rFonts w:ascii="Times" w:hAnsi="Times"/>
          <w:color w:val="auto"/>
        </w:rPr>
      </w:pPr>
      <w:bookmarkStart w:id="3" w:name="background"/>
      <w:bookmarkEnd w:id="3"/>
      <w:r w:rsidRPr="00444189">
        <w:rPr>
          <w:rFonts w:ascii="Times" w:hAnsi="Times"/>
          <w:color w:val="auto"/>
        </w:rPr>
        <w:t>Background</w:t>
      </w:r>
    </w:p>
    <w:p w14:paraId="72BA65D2" w14:textId="302019C2" w:rsidR="00444189" w:rsidRPr="00444189" w:rsidRDefault="00D3785D">
      <w:pPr>
        <w:pStyle w:val="FirstParagraph"/>
        <w:rPr>
          <w:rFonts w:ascii="Times" w:hAnsi="Times"/>
        </w:rPr>
      </w:pPr>
      <w:r w:rsidRPr="00444189">
        <w:rPr>
          <w:rFonts w:ascii="Times" w:hAnsi="Times"/>
        </w:rPr>
        <w:t>Biophysical modelling has been used to investigate marine larvae dispersal patterns for nearly 30 years</w:t>
      </w:r>
      <w:ins w:id="4" w:author="William" w:date="2017-01-24T08:52:00Z">
        <w:r w:rsidR="005B71C9">
          <w:rPr>
            <w:rFonts w:ascii="Times" w:hAnsi="Times"/>
            <w:lang w:val="en-AU"/>
          </w:rPr>
          <w:t>.</w:t>
        </w:r>
      </w:ins>
      <w:del w:id="5" w:author="William" w:date="2017-01-24T08:52:00Z">
        <w:r w:rsidRPr="00444189" w:rsidDel="005B71C9">
          <w:rPr>
            <w:rFonts w:ascii="Times" w:hAnsi="Times"/>
          </w:rPr>
          <w:delText xml:space="preserve"> ago</w:delText>
        </w:r>
      </w:del>
      <w:r w:rsidRPr="00444189">
        <w:rPr>
          <w:rFonts w:ascii="Times" w:hAnsi="Times"/>
        </w:rPr>
        <w:t xml:space="preserve"> </w:t>
      </w:r>
      <w:r w:rsidR="00444189" w:rsidRPr="00444189">
        <w:rPr>
          <w:rFonts w:ascii="Times" w:hAnsi="Times"/>
        </w:rPr>
        <w:fldChar w:fldCharType="begin"/>
      </w:r>
      <w:r w:rsidR="00444189" w:rsidRPr="00444189">
        <w:rPr>
          <w:rFonts w:ascii="Times" w:hAnsi="Times"/>
        </w:rPr>
        <w:instrText xml:space="preserve"> ADDIN PAPERS2_CITATIONS &lt;citation&gt;&lt;uuid&gt;3F276BA4-D7BC-4F48-BE6F-140A4517DF8D&lt;/uuid&gt;&lt;priority&gt;0&lt;/priority&gt;&lt;publications&gt;&lt;publication&gt;&lt;volume&gt;32&lt;/volume&gt;&lt;number&gt;1&lt;/number&gt;&lt;subtitle&gt;Meeresforschung-Reports on Marine Research&lt;/subtitle&gt;&lt;startpage&gt;30&lt;/startpage&gt;&lt;title&gt;Numerical-simulation of the advection of vertically migrating herring larvae in the north-sea&lt;/title&gt;&lt;uuid&gt;FC7901F9-09FD-4235-B8BA-7FBA78514285&lt;/uuid&gt;&lt;subtype&gt;400&lt;/subtype&gt;&lt;endpage&gt;45&lt;/endpage&gt;&lt;type&gt;400&lt;/type&gt;&lt;citekey&gt;Bartsch:1988vga&lt;/citekey&gt;&lt;publication_date&gt;99198808001200000000220000&lt;/publication_date&gt;&lt;bundle&gt;&lt;publication&gt;&lt;title&gt;Meeresforschung-Reports on Marine Research&lt;/title&gt;&lt;type&gt;-100&lt;/type&gt;&lt;subtype&gt;-100&lt;/subtype&gt;&lt;uuid&gt;AB4AE4C1-BFE2-4F2C-82C3-59555B6231C4&lt;/uuid&gt;&lt;/publication&gt;&lt;/bundle&gt;&lt;authors&gt;&lt;author&gt;&lt;firstName&gt;J&lt;/firstName&gt;&lt;lastName&gt;Bartsch&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(Bartsch, 1988)</w:t>
      </w:r>
      <w:r w:rsidR="00444189" w:rsidRPr="00444189">
        <w:rPr>
          <w:rFonts w:ascii="Times" w:hAnsi="Times"/>
        </w:rPr>
        <w:fldChar w:fldCharType="end"/>
      </w:r>
      <w:r w:rsidRPr="00444189">
        <w:rPr>
          <w:rFonts w:ascii="Times" w:hAnsi="Times"/>
        </w:rPr>
        <w:t xml:space="preserve">. Recently these models have become popular to investigate the connectivity patterns of marine species. These connectivity models tend to focus on species with distinct sedentary adult and pelagic larval life stages, </w:t>
      </w:r>
      <w:commentRangeStart w:id="6"/>
      <w:r w:rsidRPr="00444189">
        <w:rPr>
          <w:rFonts w:ascii="Times" w:hAnsi="Times"/>
        </w:rPr>
        <w:t>whereby understanding these connectivity patterns infers the distributional patterns of the species.</w:t>
      </w:r>
      <w:commentRangeEnd w:id="6"/>
      <w:r w:rsidR="00E11B4B">
        <w:rPr>
          <w:rStyle w:val="CommentReference"/>
        </w:rPr>
        <w:commentReference w:id="6"/>
      </w:r>
      <w:r w:rsidRPr="00444189">
        <w:rPr>
          <w:rFonts w:ascii="Times" w:hAnsi="Times"/>
        </w:rPr>
        <w:t xml:space="preserve"> Biophysical models produce potential patterns of connectivity using a physical (i.e. oceanographic) model coupled with the known biology of the larval stage. Biophysical models are powerful research tools, allowing us to investigate potential connectivity patterns over large spatial scales </w:t>
      </w:r>
      <w:r w:rsidR="00444189" w:rsidRPr="00444189">
        <w:rPr>
          <w:rFonts w:ascii="Times" w:hAnsi="Times"/>
        </w:rPr>
        <w:fldChar w:fldCharType="begin"/>
      </w:r>
      <w:r w:rsidR="00444189" w:rsidRPr="00444189">
        <w:rPr>
          <w:rFonts w:ascii="Times" w:hAnsi="Times"/>
        </w:rPr>
        <w:instrText xml:space="preserve"> ADDIN PAPERS2_CITATIONS &lt;citation&gt;&lt;uuid&gt;E161D933-F7D2-4C79-BABE-A2C4AE1CED25&lt;/uuid&gt;&lt;priority&gt;1&lt;/priority&gt;&lt;publications&gt;&lt;publication&gt;&lt;uuid&gt;EFC29548-2873-4DDE-BBE7-85FE2B4F5137&lt;/uuid&gt;&lt;volume&gt;8&lt;/volume&gt;&lt;doi&gt;10.1371/journal.pone.0068564&lt;/doi&gt;&lt;startpage&gt;e68564&lt;/startpage&gt;&lt;publication_date&gt;99201307081200000000222000&lt;/publication_date&gt;&lt;url&gt;http://dx.plos.org/10.1371/journal.pone.0068564&lt;/url&gt;&lt;citekey&gt;Andrello:2013cc&lt;/citekey&gt;&lt;type&gt;400&lt;/type&gt;&lt;title&gt;Low connectivity between mediterranean marine protected areas: a biophysical modeling approach for the dusky grouper Epinephelus marginatus&lt;/title&gt;&lt;publisher&gt;Public Library of Science&lt;/publisher&gt;&lt;number&gt;7&lt;/number&gt;&lt;subtype&gt;400&lt;/subtype&gt;&lt;bundle&gt;&lt;publication&gt;&lt;publisher&gt;Public Library of Science&lt;/publisher&gt;&lt;url&gt;http://www.plosone.org/&lt;/url&gt;&lt;title&gt;PLoS ONE&lt;/title&gt;&lt;type&gt;-100&lt;/type&gt;&lt;subtype&gt;-100&lt;/subtype&gt;&lt;uuid&gt;CD0E574E-0845-4341-8A45-7E1F204F4AC5&lt;/uuid&gt;&lt;/publication&gt;&lt;/bundle&gt;&lt;authors&gt;&lt;author&gt;&lt;firstName&gt;Marco&lt;/firstName&gt;&lt;lastName&gt;Andrello&lt;/lastName&gt;&lt;/author&gt;&lt;author&gt;&lt;firstName&gt;David&lt;/firstName&gt;&lt;lastName&gt;Mouillot&lt;/lastName&gt;&lt;/author&gt;&lt;author&gt;&lt;firstName&gt;Jonathan&lt;/firstName&gt;&lt;lastName&gt;Beuvier&lt;/lastName&gt;&lt;/author&gt;&lt;author&gt;&lt;firstName&gt;Camille&lt;/firstName&gt;&lt;lastName&gt;Albouy&lt;/lastName&gt;&lt;/author&gt;&lt;author&gt;&lt;firstName&gt;Wilfried&lt;/firstName&gt;&lt;lastName&gt;Thuiller&lt;/lastName&gt;&lt;/author&gt;&lt;author&gt;&lt;firstName&gt;Stéphanie&lt;/firstName&gt;&lt;lastName&gt;Manel&lt;/lastName&gt;&lt;/author&gt;&lt;/authors&gt;&lt;editors&gt;&lt;author&gt;&lt;firstName&gt;Jan&lt;/firstName&gt;&lt;middleNames&gt;Geert&lt;/middleNames&gt;&lt;lastName&gt;Hiddink&lt;/lastName&gt;&lt;/author&gt;&lt;/editors&gt;&lt;/publication&gt;&lt;publication&gt;&lt;uuid&gt;1AFE5ABD-28A2-474F-A100-76959875FB9F&lt;/uuid&gt;&lt;volume&gt;21&lt;/volume&gt;&lt;doi&gt;10.1111/ddi.12307&lt;/doi&gt;&lt;startpage&gt;465&lt;/startpage&gt;&lt;publication_date&gt;99201502041200000000222000&lt;/publication_date&gt;&lt;url&gt;http://doi.wiley.com/10.1111/ddi.12307&lt;/url&gt;&lt;citekey&gt;Treml:2015bt&lt;/citekey&gt;&lt;type&gt;400&lt;/type&gt;&lt;title&gt;The emergent geography of biophysical dispersal barriers across the Indo-West Pacific&lt;/title&gt;&lt;number&gt;4&lt;/number&gt;&lt;subtype&gt;400&lt;/subtype&gt;&lt;endpage&gt;476&lt;/endpage&gt;&lt;bundle&gt;&lt;publication&gt;&lt;title&gt;Diversity and Distributions&lt;/title&gt;&lt;type&gt;-100&lt;/type&gt;&lt;subtype&gt;-100&lt;/subtype&gt;&lt;uuid&gt;40C3BF26-F6F5-4C0C-98A2-4749F98CF144&lt;/uuid&gt;&lt;/publication&gt;&lt;/bundle&gt;&lt;authors&gt;&lt;author&gt;&lt;firstName&gt;Eric&lt;/firstName&gt;&lt;middleNames&gt;A&lt;/middleNames&gt;&lt;lastName&gt;Treml&lt;/lastName&gt;&lt;/author&gt;&lt;author&gt;&lt;firstName&gt;Jason&lt;/firstName&gt;&lt;middleNames&gt;J&lt;/middleNames&gt;&lt;lastName&gt;Roberts&lt;/lastName&gt;&lt;/author&gt;&lt;author&gt;&lt;firstName&gt;Patrick&lt;/firstName&gt;&lt;middleNames&gt;N&lt;/middleNames&gt;&lt;lastName&gt;Halpin&lt;/lastName&gt;&lt;/author&gt;&lt;author&gt;&lt;firstName&gt;Hugh&lt;/firstName&gt;&lt;middleNames&gt;P&lt;/middleNames&gt;&lt;lastName&gt;Possingham&lt;/lastName&gt;&lt;/author&gt;&lt;author&gt;&lt;firstName&gt;Cynthia&lt;/firstName&gt;&lt;lastName&gt;Riginos&lt;/lastName&gt;&lt;/author&gt;&lt;/authors&gt;&lt;editors&gt;&lt;author&gt;&lt;firstName&gt;Robert&lt;/firstName&gt;&lt;lastName&gt;Cowie&lt;/lastName&gt;&lt;/author&gt;&lt;/edit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(Andrello </w:t>
      </w:r>
      <w:r w:rsidR="00444189" w:rsidRPr="00444189">
        <w:rPr>
          <w:rFonts w:ascii="Times" w:hAnsi="Times" w:cs="Cambria"/>
          <w:i/>
          <w:iCs/>
        </w:rPr>
        <w:t>et al.</w:t>
      </w:r>
      <w:r w:rsidR="00444189" w:rsidRPr="00444189">
        <w:rPr>
          <w:rFonts w:ascii="Times" w:hAnsi="Times" w:cs="Cambria"/>
        </w:rPr>
        <w:t xml:space="preserve">, 2013; Treml </w:t>
      </w:r>
      <w:r w:rsidR="00444189" w:rsidRPr="00444189">
        <w:rPr>
          <w:rFonts w:ascii="Times" w:hAnsi="Times" w:cs="Cambria"/>
          <w:i/>
          <w:iCs/>
        </w:rPr>
        <w:t>et al.</w:t>
      </w:r>
      <w:r w:rsidR="00444189" w:rsidRPr="00444189">
        <w:rPr>
          <w:rFonts w:ascii="Times" w:hAnsi="Times" w:cs="Cambria"/>
        </w:rPr>
        <w:t>, 2015)</w:t>
      </w:r>
      <w:r w:rsidR="00444189" w:rsidRPr="00444189">
        <w:rPr>
          <w:rFonts w:ascii="Times" w:hAnsi="Times"/>
        </w:rPr>
        <w:fldChar w:fldCharType="end"/>
      </w:r>
      <w:r w:rsidRPr="00444189">
        <w:rPr>
          <w:rFonts w:ascii="Times" w:hAnsi="Times"/>
        </w:rPr>
        <w:t xml:space="preserve"> and over long temporal scales </w:t>
      </w:r>
      <w:r w:rsidR="00444189" w:rsidRPr="00444189">
        <w:rPr>
          <w:rFonts w:ascii="Times" w:hAnsi="Times"/>
        </w:rPr>
        <w:fldChar w:fldCharType="begin"/>
      </w:r>
      <w:r w:rsidR="00444189" w:rsidRPr="00444189">
        <w:rPr>
          <w:rFonts w:ascii="Times" w:hAnsi="Times"/>
        </w:rPr>
        <w:instrText xml:space="preserve"> ADDIN PAPERS2_CITATIONS &lt;citation&gt;&lt;uuid&gt;6C0AC9C4-7856-4A19-8783-9D8C1DCD6BF0&lt;/uuid&gt;&lt;priority&gt;2&lt;/priority&gt;&lt;publications&gt;&lt;publication&gt;&lt;volume&gt;138&lt;/volume&gt;&lt;publication_date&gt;99201400001200000000200000&lt;/publication_date&gt;&lt;doi&gt;10.1016/j.pocean.2014.08.001&lt;/doi&gt;&lt;startpage&gt;475&lt;/startpage&gt;&lt;title&gt;Patterns in connectivity and retention of simulated tanner crab (Chionoecetes bairdi) larvae in the eastern Bering Sea&lt;/title&gt;&lt;uuid&gt;A05B7544-4BE2-41A4-9D9E-99271544A536&lt;/uuid&gt;&lt;subtype&gt;400&lt;/subtype&gt;&lt;endpage&gt;485&lt;/endpage&gt;&lt;type&gt;400&lt;/type&gt;&lt;citekey&gt;Richar:2014cg&lt;/citekey&gt;&lt;url&gt;http://www.sciencedirect.com.ezproxy2.library.usyd.edu.au/science/article/pii/S0079661114001244&lt;/url&gt;&lt;bundle&gt;&lt;publication&gt;&lt;publisher&gt;Elsevier Ltd&lt;/publisher&gt;&lt;title&gt;Progress in Oceanography&lt;/title&gt;&lt;type&gt;-100&lt;/type&gt;&lt;subtype&gt;-100&lt;/subtype&gt;&lt;uuid&gt;60393A68-73E1-4B80-9787-D59F004933E8&lt;/uuid&gt;&lt;/publication&gt;&lt;/bundle&gt;&lt;authors&gt;&lt;author&gt;&lt;firstName&gt;Jonathan&lt;/firstName&gt;&lt;middleNames&gt;I&lt;/middleNames&gt;&lt;lastName&gt;Richar&lt;/lastName&gt;&lt;/author&gt;&lt;author&gt;&lt;firstName&gt;Gordon&lt;/firstName&gt;&lt;middleNames&gt;H&lt;/middleNames&gt;&lt;lastName&gt;Kruse&lt;/lastName&gt;&lt;/author&gt;&lt;author&gt;&lt;firstName&gt;Enrique&lt;/firstName&gt;&lt;middleNames&gt;N&lt;/middleNames&gt;&lt;lastName&gt;Curchitser&lt;/lastName&gt;&lt;/author&gt;&lt;author&gt;&lt;firstName&gt;Albert&lt;/firstName&gt;&lt;middleNames&gt;J&lt;/middleNames&gt;&lt;lastName&gt;Hermann&lt;/lastName&gt;&lt;/author&gt;&lt;/authors&gt;&lt;/publication&gt;&lt;publication&gt;&lt;uuid&gt;1294263D-9507-4BD2-A883-9C02C0CF8546&lt;/uuid&gt;&lt;volume&gt;240&lt;/volume&gt;&lt;doi&gt;10.1016/j.ecolmodel.2012.04.011&lt;/doi&gt;&lt;subtitle&gt;Ecological Modelling&lt;/subtitle&gt;&lt;startpage&gt;105&lt;/startpage&gt;&lt;publication_date&gt;99201208001200000000220000&lt;/publication_date&gt;&lt;url&gt;http://linkinghub.elsevier.com/retrieve/pii/S0304380012001779&lt;/url&gt;&lt;citekey&gt;Berglund:2012cr&lt;/citekey&gt;&lt;type&gt;400&lt;/type&gt;&lt;title&gt;Optimal selection of marine protected areas based on connectivity and habitat quality&lt;/title&gt;&lt;location&gt;602,0,0,0&lt;/location&gt;&lt;institution&gt;[Berglund, Moa; Jacobi, Martin Nilsson] Chalmers, Environm &amp;amp; Energy Dept, Complex Syst Grp, SE-41296 Gothenburg, Sweden. [Jonsson, Per R.] Univ Gothenburg, Dept Marine Ecol, Tjarno Marine Biol Lab, SE-45296 Stromstad, Sweden.</w:instrText>
      </w:r>
    </w:p>
    <w:p w14:paraId="73E10BF7" w14:textId="77777777" w:rsidR="00444189" w:rsidRPr="00444189" w:rsidRDefault="00444189">
      <w:pPr>
        <w:pStyle w:val="FirstParagraph"/>
        <w:rPr>
          <w:rFonts w:ascii="Times" w:hAnsi="Times"/>
        </w:rPr>
      </w:pPr>
      <w:r w:rsidRPr="00444189">
        <w:rPr>
          <w:rFonts w:ascii="Times" w:hAnsi="Times"/>
        </w:rPr>
        <w:instrText>Jacobi, MN (reprint author), Chalmers, Environm &amp;amp; Energy Dept, Complex Syst Grp, SE-41296 Gothenburg, Sweden.</w:instrText>
      </w:r>
    </w:p>
    <w:p w14:paraId="1B950B7A" w14:textId="77777777" w:rsidR="00444189" w:rsidRPr="00444189" w:rsidRDefault="00444189">
      <w:pPr>
        <w:pStyle w:val="FirstParagraph"/>
        <w:rPr>
          <w:rFonts w:ascii="Times" w:hAnsi="Times"/>
        </w:rPr>
      </w:pPr>
      <w:r w:rsidRPr="00444189">
        <w:rPr>
          <w:rFonts w:ascii="Times" w:hAnsi="Times"/>
        </w:rPr>
        <w:instrText>mjacobi@chalmers.se&lt;/institution&gt;&lt;subtype&gt;400&lt;/subtype&gt;&lt;endpage&gt;112&lt;/endpage&gt;&lt;bundle&gt;&lt;publication&gt;&lt;title&gt;Ecological Modelling&lt;/title&gt;&lt;type&gt;-100&lt;/type&gt;&lt;subtype&gt;-100&lt;/subtype&gt;&lt;uuid&gt;1CD6967E-7DEE-4F7F-93A1-34029C4BF75B&lt;/uuid&gt;&lt;/publication&gt;&lt;/bundle&gt;&lt;authors&gt;&lt;author&gt;&lt;firstName&gt;Moa&lt;/firstName&gt;&lt;lastName&gt;Berglund&lt;/lastName&gt;&lt;/author&gt;&lt;author&gt;&lt;firstName&gt;Martin&lt;/firstName&gt;&lt;middleNames&gt;Nilsson&lt;/middleNames&gt;&lt;lastName&gt;Jacobi&lt;/lastName&gt;&lt;/author&gt;&lt;author&gt;&lt;firstName&gt;Per&lt;/firstName&gt;&lt;middleNames&gt;R&lt;/middleNames&gt;&lt;lastName&gt;Jonsson&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(Berglund </w:t>
      </w:r>
      <w:r w:rsidRPr="00444189">
        <w:rPr>
          <w:rFonts w:ascii="Times" w:hAnsi="Times" w:cs="Cambria"/>
          <w:i/>
          <w:iCs/>
        </w:rPr>
        <w:t>et al.</w:t>
      </w:r>
      <w:r w:rsidRPr="00444189">
        <w:rPr>
          <w:rFonts w:ascii="Times" w:hAnsi="Times" w:cs="Cambria"/>
        </w:rPr>
        <w:t xml:space="preserve">, 2012; Richar </w:t>
      </w:r>
      <w:r w:rsidRPr="00444189">
        <w:rPr>
          <w:rFonts w:ascii="Times" w:hAnsi="Times" w:cs="Cambria"/>
          <w:i/>
          <w:iCs/>
        </w:rPr>
        <w:t>et al.</w:t>
      </w:r>
      <w:r w:rsidRPr="00444189">
        <w:rPr>
          <w:rFonts w:ascii="Times" w:hAnsi="Times" w:cs="Cambria"/>
        </w:rPr>
        <w:t>, 2014)</w:t>
      </w:r>
      <w:r w:rsidRPr="00444189">
        <w:rPr>
          <w:rFonts w:ascii="Times" w:hAnsi="Times"/>
        </w:rPr>
        <w:fldChar w:fldCharType="end"/>
      </w:r>
      <w:r w:rsidR="00D3785D" w:rsidRPr="00444189">
        <w:rPr>
          <w:rFonts w:ascii="Times" w:hAnsi="Times"/>
        </w:rPr>
        <w:t xml:space="preserve">. These are scales that empirical studies cannot capture. These models also provide us the ability to investigate how early-life history traits (e.g. mortality, swimming ability, and orientation) affect the patterns found in connectivity studies </w:t>
      </w:r>
      <w:r w:rsidRPr="00444189">
        <w:rPr>
          <w:rFonts w:ascii="Times" w:hAnsi="Times"/>
        </w:rPr>
        <w:fldChar w:fldCharType="begin"/>
      </w:r>
      <w:r w:rsidRPr="00444189">
        <w:rPr>
          <w:rFonts w:ascii="Times" w:hAnsi="Times"/>
        </w:rPr>
        <w:instrText xml:space="preserve"> ADDIN PAPERS2_CITATIONS &lt;citation&gt;&lt;uuid&gt;714F1DC0-65EA-4A2E-A2D7-ABF62DD608F1&lt;/uuid&gt;&lt;priority&gt;3&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3FE60DD4" w14:textId="77777777" w:rsidR="00444189" w:rsidRPr="00444189" w:rsidRDefault="00444189">
      <w:pPr>
        <w:pStyle w:val="FirstParagraph"/>
        <w:rPr>
          <w:rFonts w:ascii="Times" w:hAnsi="Times"/>
        </w:rPr>
      </w:pPr>
      <w:r w:rsidRPr="00444189">
        <w:rPr>
          <w:rFonts w:ascii="Times" w:hAnsi="Times"/>
        </w:rPr>
        <w:instrText>Paris, CB (reprint author), Univ Miami, Rosenstiel Sch Marine &amp;amp; Atmospher Sci, Appl Marine Phys Div, 4600 Rickenbacker Causeway, Miami, FL 33149 USA.</w:instrText>
      </w:r>
    </w:p>
    <w:p w14:paraId="77AD54EE" w14:textId="77777777" w:rsidR="008256C4" w:rsidRPr="00444189" w:rsidRDefault="00444189">
      <w:pPr>
        <w:pStyle w:val="FirstParagraph"/>
        <w:rPr>
          <w:rFonts w:ascii="Times" w:hAnsi="Times"/>
        </w:rPr>
      </w:pPr>
      <w:r w:rsidRPr="00444189">
        <w:rPr>
          <w:rFonts w:ascii="Times" w:hAnsi="Times"/>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(Staaterman </w:t>
      </w:r>
      <w:r w:rsidRPr="00444189">
        <w:rPr>
          <w:rFonts w:ascii="Times" w:hAnsi="Times" w:cs="Cambria"/>
          <w:i/>
          <w:iCs/>
        </w:rPr>
        <w:t>et al.</w:t>
      </w:r>
      <w:r w:rsidRPr="00444189">
        <w:rPr>
          <w:rFonts w:ascii="Times" w:hAnsi="Times" w:cs="Cambria"/>
        </w:rPr>
        <w:t>, 2012)</w:t>
      </w:r>
      <w:r w:rsidRPr="00444189">
        <w:rPr>
          <w:rFonts w:ascii="Times" w:hAnsi="Times"/>
        </w:rPr>
        <w:fldChar w:fldCharType="end"/>
      </w:r>
      <w:r w:rsidR="00D3785D" w:rsidRPr="00444189">
        <w:rPr>
          <w:rFonts w:ascii="Times" w:hAnsi="Times"/>
        </w:rPr>
        <w:t xml:space="preserve">. It allows us to ask important question about how these factors influence connectivity; experiments that are largely intractable </w:t>
      </w:r>
      <w:r w:rsidR="00D3785D" w:rsidRPr="00444189">
        <w:rPr>
          <w:rFonts w:ascii="Times" w:hAnsi="Times"/>
          <w:i/>
        </w:rPr>
        <w:t>in situ</w:t>
      </w:r>
      <w:r w:rsidR="00D3785D" w:rsidRPr="00444189">
        <w:rPr>
          <w:rFonts w:ascii="Times" w:hAnsi="Times"/>
        </w:rPr>
        <w:t xml:space="preserve"> due to the inherent difficulties of studying the larval phase of marine species.</w:t>
      </w:r>
    </w:p>
    <w:p w14:paraId="4FA02346" w14:textId="77777777" w:rsidR="008256C4" w:rsidRPr="00444189" w:rsidRDefault="00D3785D">
      <w:pPr>
        <w:pStyle w:val="Heading3"/>
        <w:rPr>
          <w:rFonts w:ascii="Times" w:hAnsi="Times"/>
          <w:color w:val="auto"/>
        </w:rPr>
      </w:pPr>
      <w:bookmarkStart w:id="7" w:name="aimsscope-of-the-review"/>
      <w:bookmarkEnd w:id="7"/>
      <w:r w:rsidRPr="00444189">
        <w:rPr>
          <w:rFonts w:ascii="Times" w:hAnsi="Times"/>
          <w:color w:val="auto"/>
        </w:rPr>
        <w:t>Aims/scope of the review</w:t>
      </w:r>
    </w:p>
    <w:p w14:paraId="4D761529" w14:textId="201A354A" w:rsidR="008256C4" w:rsidRPr="00444189" w:rsidRDefault="00D3785D">
      <w:pPr>
        <w:pStyle w:val="FirstParagraph"/>
        <w:rPr>
          <w:rFonts w:ascii="Times" w:hAnsi="Times"/>
        </w:rPr>
      </w:pPr>
      <w:r w:rsidRPr="00444189">
        <w:rPr>
          <w:rFonts w:ascii="Times" w:hAnsi="Times"/>
        </w:rPr>
        <w:t xml:space="preserve">This review began from an attempt to identify and understand the biological parameters that influence connectivity. We wanted to build a biophysical model and to isolate the </w:t>
      </w:r>
      <w:proofErr w:type="spellStart"/>
      <w:r w:rsidRPr="00444189">
        <w:rPr>
          <w:rFonts w:ascii="Times" w:hAnsi="Times"/>
        </w:rPr>
        <w:t>behaviours</w:t>
      </w:r>
      <w:proofErr w:type="spellEnd"/>
      <w:r w:rsidRPr="00444189">
        <w:rPr>
          <w:rFonts w:ascii="Times" w:hAnsi="Times"/>
        </w:rPr>
        <w:t xml:space="preserve"> needed as input to ascertain the most accurate patterns possible without empirical validation. An inherent challenge in connectivity modelling is the difficulty in verifying the output as proportional to the spatial and temporal scales used in the model. However, progression in the field requires that we have a degree of confidence in the accuracy and precision of the modelled patterns especially where it is difficult to empirically replicate the </w:t>
      </w:r>
      <w:r w:rsidR="00084A2A" w:rsidRPr="00444189">
        <w:rPr>
          <w:rFonts w:ascii="Times" w:hAnsi="Times"/>
        </w:rPr>
        <w:t>results.</w:t>
      </w:r>
      <w:r w:rsidRPr="00444189">
        <w:rPr>
          <w:rFonts w:ascii="Times" w:hAnsi="Times"/>
        </w:rPr>
        <w:t xml:space="preserve"> The end goal therefore is to understand what input parameters are required to make the most accurate model possible (with well understood trade-offs such as execution time) that allow us to infer compelling conclusions.</w:t>
      </w:r>
    </w:p>
    <w:p w14:paraId="4616B2D7" w14:textId="77777777" w:rsidR="00444189" w:rsidRPr="00444189" w:rsidRDefault="00D3785D">
      <w:pPr>
        <w:pStyle w:val="BodyText"/>
        <w:rPr>
          <w:rFonts w:ascii="Times" w:hAnsi="Times"/>
        </w:rPr>
      </w:pPr>
      <w:r w:rsidRPr="00444189">
        <w:rPr>
          <w:rFonts w:ascii="Times" w:hAnsi="Times"/>
        </w:rPr>
        <w:t xml:space="preserve">The last major review in the area of </w:t>
      </w:r>
      <w:proofErr w:type="spellStart"/>
      <w:r w:rsidRPr="00444189">
        <w:rPr>
          <w:rFonts w:ascii="Times" w:hAnsi="Times"/>
        </w:rPr>
        <w:t>ichthyoplankton</w:t>
      </w:r>
      <w:proofErr w:type="spellEnd"/>
      <w:r w:rsidRPr="00444189">
        <w:rPr>
          <w:rFonts w:ascii="Times" w:hAnsi="Times"/>
        </w:rPr>
        <w:t xml:space="preserve"> biophysical modelling was undertaken a decade ago </w:t>
      </w:r>
      <w:r w:rsidR="00444189" w:rsidRPr="00444189">
        <w:rPr>
          <w:rFonts w:ascii="Times" w:hAnsi="Times"/>
        </w:rPr>
        <w:fldChar w:fldCharType="begin"/>
      </w:r>
      <w:r w:rsidR="00444189" w:rsidRPr="00444189">
        <w:rPr>
          <w:rFonts w:ascii="Times" w:hAnsi="Times"/>
        </w:rPr>
        <w:instrText xml:space="preserve"> ADDIN PAPERS2_CITATIONS &lt;citation&gt;&lt;uuid&gt;54041114-6620-42F8-A73D-136C63CE15B0&lt;/uuid&gt;&lt;priority&gt;4&lt;/priority&gt;&lt;publications&gt;&lt;publication&gt;&lt;uuid&gt;3AA9A63C-F744-4398-9FE1-41CCD591AB0A&lt;/uuid&gt;&lt;volume&gt;347&lt;/volume&gt;&lt;doi&gt;10.3354/meps06973&lt;/doi&gt;&lt;subtitle&gt;Marine Ecology-Progress Series&lt;/subtitle&gt;&lt;startpage&gt;127&lt;/startpage&gt;&lt;publication_date&gt;99200700001200000000200000&lt;/publication_date&gt;&lt;citekey&gt;Miller:2007iu&lt;/citekey&gt;&lt;type&gt;400&lt;/type&gt;&lt;title&gt;Contribution of individual-based coupled physical-biological models to understanding recruitment in marine fish populations&lt;/title&gt;&lt;location&gt;602,0,0,0&lt;/location&gt;&lt;institution&gt;Univ Maryland, Ctr Environm Sci, Chesapeake Biol Lab, Solomons, MD 20688 USA.</w:instrText>
      </w:r>
    </w:p>
    <w:p w14:paraId="6FD7BFFD" w14:textId="77777777" w:rsidR="00444189" w:rsidRPr="00444189" w:rsidRDefault="00444189">
      <w:pPr>
        <w:pStyle w:val="BodyText"/>
        <w:rPr>
          <w:rFonts w:ascii="Times" w:hAnsi="Times"/>
        </w:rPr>
      </w:pPr>
      <w:r w:rsidRPr="00444189">
        <w:rPr>
          <w:rFonts w:ascii="Times" w:hAnsi="Times"/>
        </w:rPr>
        <w:instrText>Miller, TJ (reprint author), Univ Maryland, Ctr Environm Sci, Chesapeake Biol Lab, PO Box 38, Solomons, MD 20688 USA.</w:instrText>
      </w:r>
    </w:p>
    <w:p w14:paraId="42ED3D9A" w14:textId="614482CC" w:rsidR="008256C4" w:rsidRPr="00444189" w:rsidRDefault="00444189">
      <w:pPr>
        <w:pStyle w:val="BodyText"/>
        <w:rPr>
          <w:rFonts w:ascii="Times" w:hAnsi="Times"/>
        </w:rPr>
      </w:pPr>
      <w:r w:rsidRPr="00444189">
        <w:rPr>
          <w:rFonts w:ascii="Times" w:hAnsi="Times"/>
        </w:rPr>
        <w:instrText>miller@cbl.umces.edu&lt;/institution&gt;&lt;subtype&gt;400&lt;/subtype&gt;&lt;endpage&gt;138&lt;/endpage&gt;&lt;bundle&gt;&lt;publication&gt;&lt;title&gt;Marine Ecology Progress Series&lt;/title&gt;&lt;type&gt;-100&lt;/type&gt;&lt;subtype&gt;-100&lt;/subtype&gt;&lt;uuid&gt;F106E89D-E5FF-4436-AA45-D551324772A7&lt;/uuid&gt;&lt;/publication&gt;&lt;/bundle&gt;&lt;authors&gt;&lt;author&gt;&lt;firstName&gt;T&lt;/firstName&gt;&lt;middleNames&gt;J&lt;/middleNames&gt;&lt;lastName&gt;Miller&lt;/lastName&gt;&lt;/author&gt;&lt;/authors&gt;&lt;/publication&gt;&lt;/publications&gt;&lt;cites&gt;&lt;/cites&gt;&lt;/citation&gt;</w:instrText>
      </w:r>
      <w:r w:rsidRPr="00444189">
        <w:rPr>
          <w:rFonts w:ascii="Times" w:hAnsi="Times"/>
        </w:rPr>
        <w:fldChar w:fldCharType="separate"/>
      </w:r>
      <w:r w:rsidRPr="00444189">
        <w:rPr>
          <w:rFonts w:ascii="Times" w:hAnsi="Times" w:cs="Cambria"/>
        </w:rPr>
        <w:t>(Miller, 2007)</w:t>
      </w:r>
      <w:r w:rsidRPr="00444189">
        <w:rPr>
          <w:rFonts w:ascii="Times" w:hAnsi="Times"/>
        </w:rPr>
        <w:fldChar w:fldCharType="end"/>
      </w:r>
      <w:r w:rsidR="00D3785D" w:rsidRPr="00444189">
        <w:rPr>
          <w:rFonts w:ascii="Times" w:hAnsi="Times"/>
        </w:rPr>
        <w:t xml:space="preserve">. We wanted to see if the biological processes found in this review were still relevant in recently published models, even though our focus was on connectivity models. For example, had emergent processes like growth become standard in models now or was there a new consensus of parameters to implement? In addition to this review, the International Council for the Exploration of the Sea (ICES) published a comprehensive manual on the recommended practices for modelling connectivity in 2009 </w:t>
      </w:r>
      <w:r w:rsidRPr="00444189">
        <w:rPr>
          <w:rFonts w:ascii="Times" w:hAnsi="Times"/>
        </w:rPr>
        <w:fldChar w:fldCharType="begin"/>
      </w:r>
      <w:r w:rsidRPr="00444189">
        <w:rPr>
          <w:rFonts w:ascii="Times" w:hAnsi="Times"/>
        </w:rPr>
        <w:instrText xml:space="preserve"> ADDIN PAPERS2_CITATIONS &lt;citation&gt;&lt;uuid&gt;8D876F38-579B-44F0-A82D-04731AEBCD94&lt;/uuid&gt;&lt;priority&gt;5&lt;/priority&gt;&lt;publications&gt;&lt;publication&gt;&lt;publication_date&gt;99200900001200000000200000&lt;/publication_date&gt;&lt;startpage&gt;111&lt;/startpage&gt;&lt;institution&gt;ICES Cooperative Research Report&lt;/institution&gt;&lt;title&gt;Manual of recommended practices for modelling physical-biological interactions during fish early life&lt;/title&gt;&lt;uuid&gt;F2C03B6D-B51A-4555-A004-19E135889CF5&lt;/uuid&gt;&lt;subtype&gt;710&lt;/subtype&gt;&lt;type&gt;700&lt;/type&gt;&lt;citekey&gt;Anonymous:2009tx&lt;/citekey&gt;&lt;url&gt;ftp://193.49.112.3/pub/irisson/papers/North2009-Manual%20of%20recommended%20practices%20for%20modelling%20physical-biological%20interactions%20during%20fish%20early%20lif00.pdf&lt;/url&gt;&lt;editors&gt;&lt;author&gt;&lt;firstName&gt;Elizabeth&lt;/firstName&gt;&lt;middleNames&gt;W&lt;/middleNames&gt;&lt;lastName&gt;North&lt;/lastName&gt;&lt;/author&gt;&lt;author&gt;&lt;firstName&gt;Alejandro&lt;/firstName&gt;&lt;lastName&gt;Gallego&lt;/lastName&gt;&lt;/author&gt;&lt;author&gt;&lt;firstName&gt;Pierre&lt;/firstName&gt;&lt;lastName&gt;Petitgas&lt;/lastName&gt;&lt;/author&gt;&lt;/editors&gt;&lt;/publication&gt;&lt;/publications&gt;&lt;cites&gt;&lt;/cites&gt;&lt;/citation&gt;</w:instrText>
      </w:r>
      <w:r w:rsidRPr="00444189">
        <w:rPr>
          <w:rFonts w:ascii="Times" w:hAnsi="Times"/>
        </w:rPr>
        <w:fldChar w:fldCharType="separate"/>
      </w:r>
      <w:r w:rsidRPr="00444189">
        <w:rPr>
          <w:rFonts w:ascii="Times" w:hAnsi="Times" w:cs="Cambria"/>
        </w:rPr>
        <w:t xml:space="preserve">(North </w:t>
      </w:r>
      <w:r w:rsidRPr="00444189">
        <w:rPr>
          <w:rFonts w:ascii="Times" w:hAnsi="Times" w:cs="Cambria"/>
          <w:i/>
          <w:iCs/>
        </w:rPr>
        <w:t>et al.</w:t>
      </w:r>
      <w:r w:rsidRPr="00444189">
        <w:rPr>
          <w:rFonts w:ascii="Times" w:hAnsi="Times" w:cs="Cambria"/>
        </w:rPr>
        <w:t>, 2009)</w:t>
      </w:r>
      <w:r w:rsidRPr="00444189">
        <w:rPr>
          <w:rFonts w:ascii="Times" w:hAnsi="Times"/>
        </w:rPr>
        <w:fldChar w:fldCharType="end"/>
      </w:r>
      <w:r w:rsidR="00D3785D" w:rsidRPr="00444189">
        <w:rPr>
          <w:rFonts w:ascii="Times" w:hAnsi="Times"/>
        </w:rPr>
        <w:t xml:space="preserve">. High </w:t>
      </w:r>
      <w:r w:rsidR="00D3785D" w:rsidRPr="00444189">
        <w:rPr>
          <w:rFonts w:ascii="Times" w:hAnsi="Times"/>
        </w:rPr>
        <w:lastRenderedPageBreak/>
        <w:t xml:space="preserve">powered computing has also become more accessible to researchers in the last </w:t>
      </w:r>
      <w:r w:rsidR="00084A2A" w:rsidRPr="00444189">
        <w:rPr>
          <w:rFonts w:ascii="Times" w:hAnsi="Times"/>
        </w:rPr>
        <w:t>decade, with</w:t>
      </w:r>
      <w:r w:rsidR="00D3785D" w:rsidRPr="00444189">
        <w:rPr>
          <w:rFonts w:ascii="Times" w:hAnsi="Times"/>
        </w:rPr>
        <w:t xml:space="preserve"> researchers becoming more programming literate, arguably due to the rising popularity of the free statistical platform R (insert citation). </w:t>
      </w:r>
      <w:r w:rsidR="00084A2A" w:rsidRPr="00444189">
        <w:rPr>
          <w:rFonts w:ascii="Times" w:hAnsi="Times"/>
        </w:rPr>
        <w:t>Therefore,</w:t>
      </w:r>
      <w:r w:rsidR="00D3785D" w:rsidRPr="00444189">
        <w:rPr>
          <w:rFonts w:ascii="Times" w:hAnsi="Times"/>
        </w:rPr>
        <w:t xml:space="preserve"> it is expected that models will be both more common in the recent literature and that these models will have a higher inherent complexity, as the tools and knowledge to construct these models are more ubiquitous.</w:t>
      </w:r>
    </w:p>
    <w:p w14:paraId="22611DFB" w14:textId="77777777" w:rsidR="008256C4" w:rsidRPr="00444189" w:rsidRDefault="00D3785D">
      <w:pPr>
        <w:pStyle w:val="BodyText"/>
        <w:rPr>
          <w:rFonts w:ascii="Times" w:hAnsi="Times"/>
        </w:rPr>
      </w:pPr>
      <w:r w:rsidRPr="00444189">
        <w:rPr>
          <w:rFonts w:ascii="Times" w:hAnsi="Times"/>
        </w:rPr>
        <w:t xml:space="preserve">Whilst our research interest lies in the connectivity patterns of </w:t>
      </w:r>
      <w:proofErr w:type="spellStart"/>
      <w:r w:rsidRPr="00444189">
        <w:rPr>
          <w:rFonts w:ascii="Times" w:hAnsi="Times"/>
        </w:rPr>
        <w:t>ichthyoplankton</w:t>
      </w:r>
      <w:proofErr w:type="spellEnd"/>
      <w:r w:rsidRPr="00444189">
        <w:rPr>
          <w:rFonts w:ascii="Times" w:hAnsi="Times"/>
        </w:rPr>
        <w:t xml:space="preserve">, we reviewed studies of a variety of marine species with a pelagic larval stage, owing to negligible differences in input </w:t>
      </w:r>
      <w:proofErr w:type="spellStart"/>
      <w:r w:rsidRPr="00444189">
        <w:rPr>
          <w:rFonts w:ascii="Times" w:hAnsi="Times"/>
        </w:rPr>
        <w:t>parameterisation</w:t>
      </w:r>
      <w:proofErr w:type="spellEnd"/>
      <w:r w:rsidRPr="00444189">
        <w:rPr>
          <w:rFonts w:ascii="Times" w:hAnsi="Times"/>
        </w:rPr>
        <w:t xml:space="preserve">. </w:t>
      </w:r>
      <w:commentRangeStart w:id="8"/>
      <w:r w:rsidRPr="00444189">
        <w:rPr>
          <w:rFonts w:ascii="Times" w:hAnsi="Times"/>
        </w:rPr>
        <w:t>The scope of this review therefore was to understand the parameters used in these models and how these input parameters effect the dispersal patterns generated. We wanted to identify the processes shared amongst these models, and to understand if there was an established suite of required biological processes. Specifically, our interest was in how the configuration of parameters affected these generated dispersal patterns, allowing us to understand what we needed to include in our model.</w:t>
      </w:r>
      <w:commentRangeEnd w:id="8"/>
      <w:r w:rsidR="004E1A37">
        <w:rPr>
          <w:rStyle w:val="CommentReference"/>
        </w:rPr>
        <w:commentReference w:id="8"/>
      </w:r>
    </w:p>
    <w:p w14:paraId="02C7E248" w14:textId="77777777" w:rsidR="008256C4" w:rsidRPr="00444189" w:rsidRDefault="00D3785D">
      <w:pPr>
        <w:pStyle w:val="Heading4"/>
        <w:rPr>
          <w:rFonts w:ascii="Times" w:hAnsi="Times"/>
          <w:color w:val="auto"/>
        </w:rPr>
      </w:pPr>
      <w:bookmarkStart w:id="9" w:name="study-aims"/>
      <w:bookmarkEnd w:id="9"/>
      <w:r w:rsidRPr="00444189">
        <w:rPr>
          <w:rFonts w:ascii="Times" w:hAnsi="Times"/>
          <w:color w:val="auto"/>
        </w:rPr>
        <w:t>Study aims:</w:t>
      </w:r>
    </w:p>
    <w:p w14:paraId="49408B32" w14:textId="77777777" w:rsidR="008256C4" w:rsidRPr="00444189" w:rsidRDefault="00D3785D">
      <w:pPr>
        <w:pStyle w:val="Compact"/>
        <w:numPr>
          <w:ilvl w:val="0"/>
          <w:numId w:val="3"/>
        </w:numPr>
        <w:rPr>
          <w:rFonts w:ascii="Times" w:hAnsi="Times"/>
        </w:rPr>
      </w:pPr>
      <w:r w:rsidRPr="00444189">
        <w:rPr>
          <w:rFonts w:ascii="Times" w:hAnsi="Times"/>
        </w:rPr>
        <w:t xml:space="preserve">To compare the effects of larval </w:t>
      </w:r>
      <w:proofErr w:type="spellStart"/>
      <w:r w:rsidRPr="00444189">
        <w:rPr>
          <w:rFonts w:ascii="Times" w:hAnsi="Times"/>
        </w:rPr>
        <w:t>behaviours</w:t>
      </w:r>
      <w:proofErr w:type="spellEnd"/>
      <w:r w:rsidRPr="00444189">
        <w:rPr>
          <w:rFonts w:ascii="Times" w:hAnsi="Times"/>
        </w:rPr>
        <w:t xml:space="preserve"> on the connectivity patterns of models.</w:t>
      </w:r>
    </w:p>
    <w:p w14:paraId="4C28C8FE" w14:textId="77777777" w:rsidR="008256C4" w:rsidRPr="00444189" w:rsidRDefault="00D3785D">
      <w:pPr>
        <w:pStyle w:val="Compact"/>
        <w:numPr>
          <w:ilvl w:val="0"/>
          <w:numId w:val="3"/>
        </w:numPr>
        <w:rPr>
          <w:rFonts w:ascii="Times" w:hAnsi="Times"/>
        </w:rPr>
      </w:pPr>
      <w:r w:rsidRPr="00444189">
        <w:rPr>
          <w:rFonts w:ascii="Times" w:hAnsi="Times"/>
        </w:rPr>
        <w:t xml:space="preserve">To identify the </w:t>
      </w:r>
      <w:proofErr w:type="spellStart"/>
      <w:r w:rsidRPr="00444189">
        <w:rPr>
          <w:rFonts w:ascii="Times" w:hAnsi="Times"/>
        </w:rPr>
        <w:t>behaviours</w:t>
      </w:r>
      <w:proofErr w:type="spellEnd"/>
      <w:r w:rsidRPr="00444189">
        <w:rPr>
          <w:rFonts w:ascii="Times" w:hAnsi="Times"/>
        </w:rPr>
        <w:t xml:space="preserve"> required to produce the most </w:t>
      </w:r>
      <w:commentRangeStart w:id="10"/>
      <w:r w:rsidRPr="00444189">
        <w:rPr>
          <w:rFonts w:ascii="Times" w:hAnsi="Times"/>
        </w:rPr>
        <w:t>accurately generated</w:t>
      </w:r>
      <w:commentRangeEnd w:id="10"/>
      <w:r w:rsidR="00EB0F90">
        <w:rPr>
          <w:rStyle w:val="CommentReference"/>
        </w:rPr>
        <w:commentReference w:id="10"/>
      </w:r>
      <w:r w:rsidRPr="00444189">
        <w:rPr>
          <w:rFonts w:ascii="Times" w:hAnsi="Times"/>
        </w:rPr>
        <w:t xml:space="preserve"> models.</w:t>
      </w:r>
    </w:p>
    <w:p w14:paraId="53B3A239" w14:textId="77777777" w:rsidR="008256C4" w:rsidRPr="00444189" w:rsidRDefault="00D3785D">
      <w:pPr>
        <w:pStyle w:val="Heading2"/>
        <w:rPr>
          <w:rFonts w:ascii="Times" w:hAnsi="Times"/>
          <w:color w:val="auto"/>
        </w:rPr>
      </w:pPr>
      <w:bookmarkStart w:id="11" w:name="methods"/>
      <w:bookmarkEnd w:id="11"/>
      <w:r w:rsidRPr="00444189">
        <w:rPr>
          <w:rFonts w:ascii="Times" w:hAnsi="Times"/>
          <w:color w:val="auto"/>
        </w:rPr>
        <w:t>Methods</w:t>
      </w:r>
    </w:p>
    <w:p w14:paraId="2D633867" w14:textId="1CC5748C" w:rsidR="008256C4" w:rsidRPr="00444189" w:rsidRDefault="00D3785D">
      <w:pPr>
        <w:pStyle w:val="FirstParagraph"/>
        <w:rPr>
          <w:rFonts w:ascii="Times" w:hAnsi="Times"/>
        </w:rPr>
      </w:pPr>
      <w:r w:rsidRPr="00444189">
        <w:rPr>
          <w:rFonts w:ascii="Times" w:hAnsi="Times"/>
        </w:rPr>
        <w:t>Our review used the keywords connectivity, model* and marine, querying the online search engines ISI Web of Knowledge and SCOPUS. Seventy-six studies</w:t>
      </w:r>
      <w:ins w:id="12" w:author="William" w:date="2017-01-24T09:04:00Z">
        <w:r w:rsidR="00044EBE">
          <w:rPr>
            <w:rFonts w:ascii="Times" w:hAnsi="Times"/>
            <w:lang w:val="en-AU"/>
          </w:rPr>
          <w:t xml:space="preserve"> published in 34 different journals</w:t>
        </w:r>
      </w:ins>
      <w:r w:rsidRPr="00444189">
        <w:rPr>
          <w:rFonts w:ascii="Times" w:hAnsi="Times"/>
        </w:rPr>
        <w:t xml:space="preserve"> matching these criteria </w:t>
      </w:r>
      <w:del w:id="13" w:author="William" w:date="2017-01-24T09:05:00Z">
        <w:r w:rsidRPr="00444189" w:rsidDel="00044EBE">
          <w:rPr>
            <w:rFonts w:ascii="Times" w:hAnsi="Times"/>
          </w:rPr>
          <w:delText>as published in 34 different journals</w:delText>
        </w:r>
      </w:del>
      <w:r w:rsidRPr="00444189">
        <w:rPr>
          <w:rFonts w:ascii="Times" w:hAnsi="Times"/>
        </w:rPr>
        <w:t xml:space="preserve"> were found (the full list of references and the data extracted is provided as part of the Supplementary materials). Our review search was limited to publications dated post-2009 for two reasons. This was the last time both reviews in these areas had been conducted and a manual had been published, recommending the way forward for connectivity models </w:t>
      </w:r>
      <w:r w:rsidR="00444189" w:rsidRPr="00444189">
        <w:rPr>
          <w:rFonts w:ascii="Times" w:hAnsi="Times"/>
        </w:rPr>
        <w:fldChar w:fldCharType="begin"/>
      </w:r>
      <w:r w:rsidR="00444189" w:rsidRPr="00444189">
        <w:rPr>
          <w:rFonts w:ascii="Times" w:hAnsi="Times"/>
        </w:rPr>
        <w:instrText xml:space="preserve"> ADDIN PAPERS2_CITATIONS &lt;citation&gt;&lt;uuid&gt;C9ACB85F-F092-4D42-B68D-06410B6A7A0B&lt;/uuid&gt;&lt;priority&gt;6&lt;/priority&gt;&lt;publications&gt;&lt;publication&gt;&lt;publication_date&gt;99200900001200000000200000&lt;/publication_date&gt;&lt;startpage&gt;111&lt;/startpage&gt;&lt;institution&gt;ICES Cooperative Research Report&lt;/institution&gt;&lt;title&gt;Manual of recommended practices for modelling physical-biological interactions during fish early life&lt;/title&gt;&lt;uuid&gt;F2C03B6D-B51A-4555-A004-19E135889CF5&lt;/uuid&gt;&lt;subtype&gt;710&lt;/subtype&gt;&lt;type&gt;700&lt;/type&gt;&lt;citekey&gt;Anonymous:2009tx&lt;/citekey&gt;&lt;url&gt;ftp://193.49.112.3/pub/irisson/papers/North2009-Manual%20of%20recommended%20practices%20for%20modelling%20physical-biological%20interactions%20during%20fish%20early%20lif00.pdf&lt;/url&gt;&lt;editors&gt;&lt;author&gt;&lt;firstName&gt;Elizabeth&lt;/firstName&gt;&lt;middleNames&gt;W&lt;/middleNames&gt;&lt;lastName&gt;North&lt;/lastName&gt;&lt;/author&gt;&lt;author&gt;&lt;firstName&gt;Alejandro&lt;/firstName&gt;&lt;lastName&gt;Gallego&lt;/lastName&gt;&lt;/author&gt;&lt;author&gt;&lt;firstName&gt;Pierre&lt;/firstName&gt;&lt;lastName&gt;Petitgas&lt;/lastName&gt;&lt;/author&gt;&lt;/edit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(North </w:t>
      </w:r>
      <w:r w:rsidR="00444189" w:rsidRPr="00444189">
        <w:rPr>
          <w:rFonts w:ascii="Times" w:hAnsi="Times" w:cs="Cambria"/>
          <w:i/>
          <w:iCs/>
        </w:rPr>
        <w:t>et al.</w:t>
      </w:r>
      <w:r w:rsidR="00444189" w:rsidRPr="00444189">
        <w:rPr>
          <w:rFonts w:ascii="Times" w:hAnsi="Times" w:cs="Cambria"/>
        </w:rPr>
        <w:t>, 2009)</w:t>
      </w:r>
      <w:r w:rsidR="00444189" w:rsidRPr="00444189">
        <w:rPr>
          <w:rFonts w:ascii="Times" w:hAnsi="Times"/>
        </w:rPr>
        <w:fldChar w:fldCharType="end"/>
      </w:r>
      <w:r w:rsidRPr="00444189">
        <w:rPr>
          <w:rFonts w:ascii="Times" w:hAnsi="Times"/>
        </w:rPr>
        <w:t>. The other reason pertains to oceanographic models being the biggest influence on connectivity patterns and the resolution of which are constantly being refined in spatial scale and in resolving mesoscale processes such as eddies. Therefore</w:t>
      </w:r>
      <w:r w:rsidR="006F20B2">
        <w:rPr>
          <w:rFonts w:ascii="Times" w:hAnsi="Times"/>
        </w:rPr>
        <w:t>,</w:t>
      </w:r>
      <w:r w:rsidRPr="00444189">
        <w:rPr>
          <w:rFonts w:ascii="Times" w:hAnsi="Times"/>
        </w:rPr>
        <w:t xml:space="preserve"> this date was chosen as a cut-off to enable comparisons of studies </w:t>
      </w:r>
      <w:commentRangeStart w:id="14"/>
      <w:r w:rsidRPr="00444189">
        <w:rPr>
          <w:rFonts w:ascii="Times" w:hAnsi="Times"/>
        </w:rPr>
        <w:t xml:space="preserve">hopefully </w:t>
      </w:r>
      <w:commentRangeEnd w:id="14"/>
      <w:r w:rsidR="00EC76D5">
        <w:rPr>
          <w:rStyle w:val="CommentReference"/>
        </w:rPr>
        <w:commentReference w:id="14"/>
      </w:r>
      <w:r w:rsidRPr="00444189">
        <w:rPr>
          <w:rFonts w:ascii="Times" w:hAnsi="Times"/>
        </w:rPr>
        <w:t>using similarly resolved physical models.</w:t>
      </w:r>
    </w:p>
    <w:p w14:paraId="52779D23" w14:textId="77777777" w:rsidR="008256C4" w:rsidRPr="00444189" w:rsidRDefault="00D3785D">
      <w:pPr>
        <w:pStyle w:val="BodyText"/>
        <w:rPr>
          <w:rFonts w:ascii="Times" w:hAnsi="Times"/>
        </w:rPr>
      </w:pPr>
      <w:commentRangeStart w:id="15"/>
      <w:r w:rsidRPr="00444189">
        <w:rPr>
          <w:rFonts w:ascii="Times" w:hAnsi="Times"/>
        </w:rPr>
        <w:t>Papers were assessed using the input parameters o</w:t>
      </w:r>
      <w:commentRangeEnd w:id="15"/>
      <w:r w:rsidR="00F85B13">
        <w:rPr>
          <w:rStyle w:val="CommentReference"/>
        </w:rPr>
        <w:commentReference w:id="15"/>
      </w:r>
      <w:r w:rsidRPr="00444189">
        <w:rPr>
          <w:rFonts w:ascii="Times" w:hAnsi="Times"/>
        </w:rPr>
        <w:t xml:space="preserve">f their physical model, the input parameters of the biological model and the metrics used to measure the model output. Assessing the physical model included details such as the oceanographic model used, the particle tracking software, diffusion methods and the model time-step. The biological model component looked at the species modelled, pelagic larval durations and the various </w:t>
      </w:r>
      <w:proofErr w:type="spellStart"/>
      <w:r w:rsidRPr="00444189">
        <w:rPr>
          <w:rFonts w:ascii="Times" w:hAnsi="Times"/>
        </w:rPr>
        <w:t>behaviours</w:t>
      </w:r>
      <w:proofErr w:type="spellEnd"/>
      <w:r w:rsidRPr="00444189">
        <w:rPr>
          <w:rFonts w:ascii="Times" w:hAnsi="Times"/>
        </w:rPr>
        <w:t xml:space="preserve"> implemented, e.g. mortality, vertical migration or growth. The last section focused on how the study measured the output of the model.</w:t>
      </w:r>
    </w:p>
    <w:p w14:paraId="51D419C3" w14:textId="33E6EFE6" w:rsidR="008256C4" w:rsidRPr="00444189" w:rsidRDefault="00B4464F">
      <w:pPr>
        <w:pStyle w:val="BodyText"/>
        <w:rPr>
          <w:rFonts w:ascii="Times" w:hAnsi="Times"/>
        </w:rPr>
      </w:pPr>
      <w:ins w:id="16" w:author="William" w:date="2017-01-24T09:09:00Z">
        <w:r>
          <w:rPr>
            <w:rFonts w:ascii="Times" w:hAnsi="Times"/>
            <w:lang w:val="en-AU"/>
          </w:rPr>
          <w:t>Output</w:t>
        </w:r>
      </w:ins>
      <w:del w:id="17" w:author="William" w:date="2017-01-24T09:09:00Z">
        <w:r w:rsidR="00D3785D" w:rsidRPr="00444189" w:rsidDel="00B4464F">
          <w:rPr>
            <w:rFonts w:ascii="Times" w:hAnsi="Times"/>
          </w:rPr>
          <w:delText xml:space="preserve">The </w:delText>
        </w:r>
      </w:del>
      <w:r w:rsidR="00D3785D" w:rsidRPr="00444189">
        <w:rPr>
          <w:rFonts w:ascii="Times" w:hAnsi="Times"/>
        </w:rPr>
        <w:t xml:space="preserve">metrics </w:t>
      </w:r>
      <w:del w:id="18" w:author="William" w:date="2017-01-24T09:09:00Z">
        <w:r w:rsidR="00D3785D" w:rsidRPr="00444189" w:rsidDel="00B4464F">
          <w:rPr>
            <w:rFonts w:ascii="Times" w:hAnsi="Times"/>
          </w:rPr>
          <w:delText xml:space="preserve">used </w:delText>
        </w:r>
      </w:del>
      <w:ins w:id="19" w:author="William" w:date="2017-01-24T09:09:00Z">
        <w:r>
          <w:rPr>
            <w:rFonts w:ascii="Times" w:hAnsi="Times"/>
            <w:lang w:val="en-AU"/>
          </w:rPr>
          <w:t xml:space="preserve">reported </w:t>
        </w:r>
      </w:ins>
      <w:ins w:id="20" w:author="William" w:date="2017-01-24T09:10:00Z">
        <w:r w:rsidR="00DB2721">
          <w:rPr>
            <w:rFonts w:ascii="Times" w:hAnsi="Times"/>
            <w:lang w:val="en-AU"/>
          </w:rPr>
          <w:t>in surveyed studies</w:t>
        </w:r>
      </w:ins>
      <w:ins w:id="21" w:author="William" w:date="2017-01-24T09:09:00Z">
        <w:r w:rsidRPr="00444189">
          <w:rPr>
            <w:rFonts w:ascii="Times" w:hAnsi="Times"/>
          </w:rPr>
          <w:t xml:space="preserve"> </w:t>
        </w:r>
      </w:ins>
      <w:r w:rsidR="00D3785D" w:rsidRPr="00444189">
        <w:rPr>
          <w:rFonts w:ascii="Times" w:hAnsi="Times"/>
        </w:rPr>
        <w:t xml:space="preserve">varied considerably, with in-excess of 25 different metrics used to describe the patterns of connectivity. These metrics ranged from common metrics such as dispersal kernels and connectivity matrices to metrics unique to the study. These metrics can be broadly </w:t>
      </w:r>
      <w:proofErr w:type="spellStart"/>
      <w:r w:rsidR="00D3785D" w:rsidRPr="00444189">
        <w:rPr>
          <w:rFonts w:ascii="Times" w:hAnsi="Times"/>
        </w:rPr>
        <w:t>categorised</w:t>
      </w:r>
      <w:proofErr w:type="spellEnd"/>
      <w:r w:rsidR="00D3785D" w:rsidRPr="00444189">
        <w:rPr>
          <w:rFonts w:ascii="Times" w:hAnsi="Times"/>
        </w:rPr>
        <w:t xml:space="preserve"> into two related classes. The first is purely dispersal, which using the dispersal kernel, provides metrics of spread, distance and direction travelled. The second class described the settlement of larvae, using measures such as self-recruitment, local retention and settlement success. Most studies performed multiple runs of their model, using different input </w:t>
      </w:r>
      <w:r w:rsidR="00D3785D" w:rsidRPr="00444189">
        <w:rPr>
          <w:rFonts w:ascii="Times" w:hAnsi="Times"/>
        </w:rPr>
        <w:lastRenderedPageBreak/>
        <w:t xml:space="preserve">parameters. We identified </w:t>
      </w:r>
      <w:del w:id="22" w:author="William" w:date="2017-01-24T09:10:00Z">
        <w:r w:rsidR="00D3785D" w:rsidRPr="00444189" w:rsidDel="00DB2721">
          <w:rPr>
            <w:rFonts w:ascii="Times" w:hAnsi="Times"/>
          </w:rPr>
          <w:delText xml:space="preserve">these </w:delText>
        </w:r>
      </w:del>
      <w:ins w:id="23" w:author="William" w:date="2017-01-24T09:10:00Z">
        <w:r w:rsidR="00DB2721">
          <w:rPr>
            <w:rFonts w:ascii="Times" w:hAnsi="Times"/>
            <w:lang w:val="en-AU"/>
          </w:rPr>
          <w:t>all</w:t>
        </w:r>
        <w:r w:rsidR="00DB2721" w:rsidRPr="00444189">
          <w:rPr>
            <w:rFonts w:ascii="Times" w:hAnsi="Times"/>
          </w:rPr>
          <w:t xml:space="preserve"> </w:t>
        </w:r>
      </w:ins>
      <w:del w:id="24" w:author="William" w:date="2017-01-24T09:10:00Z">
        <w:r w:rsidR="00D3785D" w:rsidRPr="00444189" w:rsidDel="00DB2721">
          <w:rPr>
            <w:rFonts w:ascii="Times" w:hAnsi="Times"/>
          </w:rPr>
          <w:delText xml:space="preserve">criteria </w:delText>
        </w:r>
      </w:del>
      <w:ins w:id="25" w:author="William" w:date="2017-01-24T09:10:00Z">
        <w:r w:rsidR="00DB2721">
          <w:rPr>
            <w:rFonts w:ascii="Times" w:hAnsi="Times"/>
            <w:lang w:val="en-AU"/>
          </w:rPr>
          <w:t xml:space="preserve">parameter </w:t>
        </w:r>
      </w:ins>
      <w:ins w:id="26" w:author="William" w:date="2017-01-24T09:11:00Z">
        <w:r w:rsidR="00A077C3">
          <w:rPr>
            <w:rFonts w:ascii="Times" w:hAnsi="Times"/>
            <w:lang w:val="en-AU"/>
          </w:rPr>
          <w:t xml:space="preserve">and response metric </w:t>
        </w:r>
      </w:ins>
      <w:ins w:id="27" w:author="William" w:date="2017-01-24T09:10:00Z">
        <w:r w:rsidR="00DB2721">
          <w:rPr>
            <w:rFonts w:ascii="Times" w:hAnsi="Times"/>
            <w:lang w:val="en-AU"/>
          </w:rPr>
          <w:t xml:space="preserve">values </w:t>
        </w:r>
      </w:ins>
      <w:r w:rsidR="00D3785D" w:rsidRPr="00444189">
        <w:rPr>
          <w:rFonts w:ascii="Times" w:hAnsi="Times"/>
        </w:rPr>
        <w:t xml:space="preserve">for each model specified in the study, not just the overall </w:t>
      </w:r>
      <w:proofErr w:type="spellStart"/>
      <w:r w:rsidR="00D3785D" w:rsidRPr="00444189">
        <w:rPr>
          <w:rFonts w:ascii="Times" w:hAnsi="Times"/>
        </w:rPr>
        <w:t>parametrisation</w:t>
      </w:r>
      <w:proofErr w:type="spellEnd"/>
      <w:r w:rsidR="00D3785D" w:rsidRPr="00444189">
        <w:rPr>
          <w:rFonts w:ascii="Times" w:hAnsi="Times"/>
        </w:rPr>
        <w:t xml:space="preserve"> of the paper. For instance</w:t>
      </w:r>
      <w:r w:rsidR="00AA0E18">
        <w:rPr>
          <w:rFonts w:ascii="Times" w:hAnsi="Times"/>
        </w:rPr>
        <w:t>,</w:t>
      </w:r>
      <w:r w:rsidR="00D3785D" w:rsidRPr="00444189">
        <w:rPr>
          <w:rFonts w:ascii="Times" w:hAnsi="Times"/>
        </w:rPr>
        <w:t xml:space="preserve"> one study executed 99 different </w:t>
      </w:r>
      <w:proofErr w:type="spellStart"/>
      <w:r w:rsidR="00D3785D" w:rsidRPr="00444189">
        <w:rPr>
          <w:rFonts w:ascii="Times" w:hAnsi="Times"/>
        </w:rPr>
        <w:t>parametrised</w:t>
      </w:r>
      <w:proofErr w:type="spellEnd"/>
      <w:r w:rsidR="00D3785D" w:rsidRPr="00444189">
        <w:rPr>
          <w:rFonts w:ascii="Times" w:hAnsi="Times"/>
        </w:rPr>
        <w:t xml:space="preserve"> model runs, whereas the majority of studies only conducted one or two different models.</w:t>
      </w:r>
    </w:p>
    <w:p w14:paraId="50ED23B5" w14:textId="77777777" w:rsidR="008256C4" w:rsidRPr="00444189" w:rsidRDefault="00D3785D">
      <w:pPr>
        <w:pStyle w:val="BodyText"/>
        <w:rPr>
          <w:rFonts w:ascii="Times" w:hAnsi="Times"/>
        </w:rPr>
      </w:pPr>
      <w:commentRangeStart w:id="28"/>
      <w:r w:rsidRPr="00444189">
        <w:rPr>
          <w:rFonts w:ascii="Times" w:hAnsi="Times"/>
          <w:i/>
        </w:rPr>
        <w:t>TODO: Can I find better terminology than model run</w:t>
      </w:r>
      <w:commentRangeEnd w:id="28"/>
      <w:r w:rsidR="00254C02">
        <w:rPr>
          <w:rStyle w:val="CommentReference"/>
        </w:rPr>
        <w:commentReference w:id="28"/>
      </w:r>
    </w:p>
    <w:p w14:paraId="347FB6BD" w14:textId="57811E80" w:rsidR="008256C4" w:rsidRPr="00444189" w:rsidRDefault="00D3785D">
      <w:pPr>
        <w:pStyle w:val="BodyText"/>
        <w:rPr>
          <w:rFonts w:ascii="Times" w:hAnsi="Times"/>
        </w:rPr>
      </w:pPr>
      <w:r w:rsidRPr="00444189">
        <w:rPr>
          <w:rFonts w:ascii="Times" w:hAnsi="Times"/>
        </w:rPr>
        <w:t xml:space="preserve">Models were classified into four categories based on the aim of the study: climate change, marine park connectivity, dispersal &amp; settlement, and theoretical. Climate change objectives identified temporal and spatial changes in larval connectivity patterns with increases in ocean temperatures. Marine park connectivity studies determined the extent of connectedness of either existing or potential marine parks for various species. Dispersal and settlement approaches were interested in the dispersal or settlement of a </w:t>
      </w:r>
      <w:r w:rsidR="00084A2A" w:rsidRPr="00444189">
        <w:rPr>
          <w:rFonts w:ascii="Times" w:hAnsi="Times"/>
        </w:rPr>
        <w:t>species</w:t>
      </w:r>
      <w:r w:rsidRPr="00444189">
        <w:rPr>
          <w:rFonts w:ascii="Times" w:hAnsi="Times"/>
        </w:rPr>
        <w:t xml:space="preserve"> using known input parameters. Theoretical approaches to connectivity studies investigated how different larval parameters effected the pattens of connectivity.</w:t>
      </w:r>
    </w:p>
    <w:p w14:paraId="22923E4A" w14:textId="2C953227" w:rsidR="008256C4" w:rsidRPr="00444189" w:rsidRDefault="00D3785D">
      <w:pPr>
        <w:pStyle w:val="BodyText"/>
        <w:rPr>
          <w:rFonts w:ascii="Times" w:hAnsi="Times"/>
        </w:rPr>
      </w:pPr>
      <w:r w:rsidRPr="00444189">
        <w:rPr>
          <w:rFonts w:ascii="Times" w:hAnsi="Times"/>
        </w:rPr>
        <w:t xml:space="preserve">Data was derived from figures using the free software package </w:t>
      </w:r>
      <w:proofErr w:type="spellStart"/>
      <w:r w:rsidRPr="00444189">
        <w:rPr>
          <w:rFonts w:ascii="Times" w:hAnsi="Times"/>
        </w:rPr>
        <w:t>GraphClick</w:t>
      </w:r>
      <w:proofErr w:type="spellEnd"/>
      <w:r w:rsidRPr="00444189">
        <w:rPr>
          <w:rFonts w:ascii="Times" w:hAnsi="Times"/>
        </w:rPr>
        <w:t xml:space="preserve"> (version 3.0.3; http://www.arizona-software.ch/graphclick/). </w:t>
      </w:r>
      <w:commentRangeStart w:id="29"/>
      <w:r w:rsidRPr="00444189">
        <w:rPr>
          <w:rFonts w:ascii="Times" w:hAnsi="Times"/>
        </w:rPr>
        <w:t>Analyses</w:t>
      </w:r>
      <w:commentRangeEnd w:id="29"/>
      <w:r w:rsidR="00E14742">
        <w:rPr>
          <w:rStyle w:val="CommentReference"/>
        </w:rPr>
        <w:commentReference w:id="29"/>
      </w:r>
      <w:r w:rsidRPr="00444189">
        <w:rPr>
          <w:rFonts w:ascii="Times" w:hAnsi="Times"/>
        </w:rPr>
        <w:t xml:space="preserve"> were conducted using the R</w:t>
      </w:r>
      <w:r w:rsidR="004C6583">
        <w:rPr>
          <w:rFonts w:ascii="Times" w:hAnsi="Times"/>
        </w:rPr>
        <w:t xml:space="preserve"> (version 3.2.3)</w:t>
      </w:r>
      <w:r w:rsidRPr="00444189">
        <w:rPr>
          <w:rFonts w:ascii="Times" w:hAnsi="Times"/>
        </w:rPr>
        <w:t xml:space="preserve"> programming language {</w:t>
      </w:r>
      <w:proofErr w:type="spellStart"/>
      <w:r w:rsidRPr="00444189">
        <w:rPr>
          <w:rFonts w:ascii="Times" w:hAnsi="Times"/>
        </w:rPr>
        <w:t>RAlanguageanden:wf</w:t>
      </w:r>
      <w:proofErr w:type="spellEnd"/>
      <w:r w:rsidRPr="00444189">
        <w:rPr>
          <w:rFonts w:ascii="Times" w:hAnsi="Times"/>
        </w:rPr>
        <w:t>}.</w:t>
      </w:r>
    </w:p>
    <w:p w14:paraId="5F6C5740" w14:textId="77777777" w:rsidR="008256C4" w:rsidRPr="00444189" w:rsidRDefault="00D3785D">
      <w:pPr>
        <w:pStyle w:val="Heading2"/>
        <w:rPr>
          <w:rFonts w:ascii="Times" w:hAnsi="Times"/>
          <w:color w:val="auto"/>
        </w:rPr>
      </w:pPr>
      <w:bookmarkStart w:id="30" w:name="results"/>
      <w:bookmarkEnd w:id="30"/>
      <w:r w:rsidRPr="00444189">
        <w:rPr>
          <w:rFonts w:ascii="Times" w:hAnsi="Times"/>
          <w:color w:val="auto"/>
        </w:rPr>
        <w:t>Results</w:t>
      </w:r>
    </w:p>
    <w:p w14:paraId="5A5C1F32" w14:textId="77777777" w:rsidR="008256C4" w:rsidRPr="00444189" w:rsidRDefault="00D3785D">
      <w:pPr>
        <w:pStyle w:val="Heading3"/>
        <w:rPr>
          <w:rFonts w:ascii="Times" w:hAnsi="Times"/>
          <w:color w:val="auto"/>
        </w:rPr>
      </w:pPr>
      <w:bookmarkStart w:id="31" w:name="summary"/>
      <w:bookmarkEnd w:id="31"/>
      <w:r w:rsidRPr="00444189">
        <w:rPr>
          <w:rFonts w:ascii="Times" w:hAnsi="Times"/>
          <w:color w:val="auto"/>
        </w:rPr>
        <w:t>Summary</w:t>
      </w:r>
    </w:p>
    <w:p w14:paraId="1B259F0D" w14:textId="4DB2DDA8" w:rsidR="008256C4" w:rsidRPr="00444189" w:rsidRDefault="00D3785D">
      <w:pPr>
        <w:pStyle w:val="FirstParagraph"/>
        <w:rPr>
          <w:rFonts w:ascii="Times" w:hAnsi="Times"/>
        </w:rPr>
      </w:pPr>
      <w:commentRangeStart w:id="32"/>
      <w:r w:rsidRPr="00444189">
        <w:rPr>
          <w:rFonts w:ascii="Times" w:hAnsi="Times"/>
        </w:rPr>
        <w:t>The utility of biophysical connectivity model studies as a research tool for understanding connectivity patterns appe</w:t>
      </w:r>
      <w:commentRangeEnd w:id="32"/>
      <w:r w:rsidR="00C546AA">
        <w:rPr>
          <w:rStyle w:val="CommentReference"/>
        </w:rPr>
        <w:commentReference w:id="32"/>
      </w:r>
      <w:r w:rsidRPr="00444189">
        <w:rPr>
          <w:rFonts w:ascii="Times" w:hAnsi="Times"/>
        </w:rPr>
        <w:t xml:space="preserve">ars to have peaked in 2012 (Figure 1). We </w:t>
      </w:r>
      <w:commentRangeStart w:id="33"/>
      <w:r w:rsidRPr="00444189">
        <w:rPr>
          <w:rFonts w:ascii="Times" w:hAnsi="Times"/>
        </w:rPr>
        <w:t xml:space="preserve">looked at the different groups of </w:t>
      </w:r>
      <w:proofErr w:type="spellStart"/>
      <w:r w:rsidRPr="00444189">
        <w:rPr>
          <w:rFonts w:ascii="Times" w:hAnsi="Times"/>
        </w:rPr>
        <w:t>behaviours</w:t>
      </w:r>
      <w:proofErr w:type="spellEnd"/>
      <w:r w:rsidRPr="00444189">
        <w:rPr>
          <w:rFonts w:ascii="Times" w:hAnsi="Times"/>
        </w:rPr>
        <w:t xml:space="preserve"> that were implemented (passive or moving, settlement sensory zone &amp; orientation) for both fish and invertebrate taxa to see how trends over time were occurrin</w:t>
      </w:r>
      <w:commentRangeEnd w:id="33"/>
      <w:r w:rsidR="00C546AA">
        <w:rPr>
          <w:rStyle w:val="CommentReference"/>
        </w:rPr>
        <w:commentReference w:id="33"/>
      </w:r>
      <w:r w:rsidRPr="00444189">
        <w:rPr>
          <w:rFonts w:ascii="Times" w:hAnsi="Times"/>
        </w:rPr>
        <w:t xml:space="preserve">g. </w:t>
      </w:r>
      <w:commentRangeStart w:id="34"/>
      <w:r w:rsidRPr="00444189">
        <w:rPr>
          <w:rFonts w:ascii="Times" w:hAnsi="Times"/>
        </w:rPr>
        <w:t>For the fish, we can see that while the number of studies using fish has been decreasing since 2012, so has the</w:t>
      </w:r>
      <w:ins w:id="35" w:author="William" w:date="2017-01-24T09:16:00Z">
        <w:r w:rsidR="00936A4D">
          <w:rPr>
            <w:rFonts w:ascii="Times" w:hAnsi="Times"/>
            <w:lang w:val="en-AU"/>
          </w:rPr>
          <w:t xml:space="preserve"> number of</w:t>
        </w:r>
      </w:ins>
      <w:r w:rsidRPr="00444189">
        <w:rPr>
          <w:rFonts w:ascii="Times" w:hAnsi="Times"/>
        </w:rPr>
        <w:t xml:space="preserve"> studies using passive movement, with 2015 being the first time there were more studies using movement </w:t>
      </w:r>
      <w:proofErr w:type="spellStart"/>
      <w:r w:rsidRPr="00444189">
        <w:rPr>
          <w:rFonts w:ascii="Times" w:hAnsi="Times"/>
        </w:rPr>
        <w:t>behaviours</w:t>
      </w:r>
      <w:proofErr w:type="spellEnd"/>
      <w:r w:rsidRPr="00444189">
        <w:rPr>
          <w:rFonts w:ascii="Times" w:hAnsi="Times"/>
        </w:rPr>
        <w:t xml:space="preserve"> than other forms of behavior (Figure 2). </w:t>
      </w:r>
      <w:commentRangeEnd w:id="34"/>
      <w:r w:rsidR="004B73D8">
        <w:rPr>
          <w:rStyle w:val="CommentReference"/>
        </w:rPr>
        <w:commentReference w:id="34"/>
      </w:r>
      <w:r w:rsidRPr="00444189">
        <w:rPr>
          <w:rFonts w:ascii="Times" w:hAnsi="Times"/>
        </w:rPr>
        <w:t>Implementation of settlement sensory strategies seem to have remained constant over the published time period. Interestingly, the ability of fish to orientate towards settlement sites was only found to be implemented in one study in 2012. This is despite the plethora of recent research regarding the ability of reef fish larvae to orientate towards natal reefs using olfactory mechanisms and the direction of the sun (</w:t>
      </w:r>
      <w:r w:rsidRPr="00444189">
        <w:rPr>
          <w:rFonts w:ascii="Times" w:hAnsi="Times"/>
          <w:i/>
        </w:rPr>
        <w:t>TODO: Cite Leis / Kingsford</w:t>
      </w:r>
      <w:r w:rsidRPr="00444189">
        <w:rPr>
          <w:rFonts w:ascii="Times" w:hAnsi="Times"/>
        </w:rPr>
        <w:t xml:space="preserve">). For the </w:t>
      </w:r>
      <w:r w:rsidR="00084A2A" w:rsidRPr="00444189">
        <w:rPr>
          <w:rFonts w:ascii="Times" w:hAnsi="Times"/>
        </w:rPr>
        <w:t>invertebrates,</w:t>
      </w:r>
      <w:r w:rsidRPr="00444189">
        <w:rPr>
          <w:rFonts w:ascii="Times" w:hAnsi="Times"/>
        </w:rPr>
        <w:t xml:space="preserve"> there appears to be no real real change in the pattern of implemented </w:t>
      </w:r>
      <w:proofErr w:type="spellStart"/>
      <w:r w:rsidRPr="00444189">
        <w:rPr>
          <w:rFonts w:ascii="Times" w:hAnsi="Times"/>
        </w:rPr>
        <w:t>behaviours</w:t>
      </w:r>
      <w:proofErr w:type="spellEnd"/>
      <w:r w:rsidRPr="00444189">
        <w:rPr>
          <w:rFonts w:ascii="Times" w:hAnsi="Times"/>
        </w:rPr>
        <w:t>, except for 2014 when there was a trend towards passive moving larvae (Figure 3).</w:t>
      </w:r>
    </w:p>
    <w:p w14:paraId="0D53800E"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766A7320" wp14:editId="6CCF77B3">
            <wp:extent cx="5334000" cy="3295997"/>
            <wp:effectExtent l="0" t="0" r="0" b="0"/>
            <wp:docPr id="1" name="Picture" descr="Figure 1: The years studies in the review were published"/>
            <wp:cNvGraphicFramePr/>
            <a:graphic xmlns:a="http://schemas.openxmlformats.org/drawingml/2006/main">
              <a:graphicData uri="http://schemas.openxmlformats.org/drawingml/2006/picture">
                <pic:pic xmlns:pic="http://schemas.openxmlformats.org/drawingml/2006/picture">
                  <pic:nvPicPr>
                    <pic:cNvPr id="0" name="Picture" descr="../figs/years.png"/>
                    <pic:cNvPicPr>
                      <a:picLocks noChangeAspect="1" noChangeArrowheads="1"/>
                    </pic:cNvPicPr>
                  </pic:nvPicPr>
                  <pic:blipFill>
                    <a:blip r:embed="rId9"/>
                    <a:stretch>
                      <a:fillRect/>
                    </a:stretch>
                  </pic:blipFill>
                  <pic:spPr bwMode="auto">
                    <a:xfrm>
                      <a:off x="0" y="0"/>
                      <a:ext cx="5334000" cy="3295997"/>
                    </a:xfrm>
                    <a:prstGeom prst="rect">
                      <a:avLst/>
                    </a:prstGeom>
                    <a:noFill/>
                    <a:ln w="9525">
                      <a:noFill/>
                      <a:headEnd/>
                      <a:tailEnd/>
                    </a:ln>
                  </pic:spPr>
                </pic:pic>
              </a:graphicData>
            </a:graphic>
          </wp:inline>
        </w:drawing>
      </w:r>
    </w:p>
    <w:p w14:paraId="576453C1" w14:textId="77777777" w:rsidR="008256C4" w:rsidRPr="00444189" w:rsidRDefault="00D3785D">
      <w:pPr>
        <w:pStyle w:val="ImageCaption"/>
        <w:rPr>
          <w:rFonts w:ascii="Times" w:hAnsi="Times"/>
        </w:rPr>
      </w:pPr>
      <w:r w:rsidRPr="00444189">
        <w:rPr>
          <w:rFonts w:ascii="Times" w:hAnsi="Times"/>
        </w:rPr>
        <w:t xml:space="preserve">Figure 1: The </w:t>
      </w:r>
      <w:proofErr w:type="gramStart"/>
      <w:r w:rsidRPr="00444189">
        <w:rPr>
          <w:rFonts w:ascii="Times" w:hAnsi="Times"/>
        </w:rPr>
        <w:t>years</w:t>
      </w:r>
      <w:proofErr w:type="gramEnd"/>
      <w:r w:rsidRPr="00444189">
        <w:rPr>
          <w:rFonts w:ascii="Times" w:hAnsi="Times"/>
        </w:rPr>
        <w:t xml:space="preserve"> studies in the review were published</w:t>
      </w:r>
    </w:p>
    <w:p w14:paraId="3EEDF592" w14:textId="77777777" w:rsidR="008256C4" w:rsidRPr="00444189" w:rsidRDefault="00D3785D">
      <w:pPr>
        <w:pStyle w:val="FigurewithCaption"/>
        <w:rPr>
          <w:rFonts w:ascii="Times" w:hAnsi="Times"/>
        </w:rPr>
      </w:pPr>
      <w:r w:rsidRPr="00444189">
        <w:rPr>
          <w:rFonts w:ascii="Times" w:hAnsi="Times"/>
          <w:noProof/>
        </w:rPr>
        <w:drawing>
          <wp:inline distT="0" distB="0" distL="0" distR="0" wp14:anchorId="6E300F93" wp14:editId="44D27CDA">
            <wp:extent cx="5334000" cy="3295997"/>
            <wp:effectExtent l="0" t="0" r="0" b="0"/>
            <wp:docPr id="2" name="Picture" descr="Figure 2: The proportion of behaviours in the published fish studies by year"/>
            <wp:cNvGraphicFramePr/>
            <a:graphic xmlns:a="http://schemas.openxmlformats.org/drawingml/2006/main">
              <a:graphicData uri="http://schemas.openxmlformats.org/drawingml/2006/picture">
                <pic:pic xmlns:pic="http://schemas.openxmlformats.org/drawingml/2006/picture">
                  <pic:nvPicPr>
                    <pic:cNvPr id="0" name="Picture" descr="../figs/fish_prop.png"/>
                    <pic:cNvPicPr>
                      <a:picLocks noChangeAspect="1" noChangeArrowheads="1"/>
                    </pic:cNvPicPr>
                  </pic:nvPicPr>
                  <pic:blipFill>
                    <a:blip r:embed="rId10"/>
                    <a:stretch>
                      <a:fillRect/>
                    </a:stretch>
                  </pic:blipFill>
                  <pic:spPr bwMode="auto">
                    <a:xfrm>
                      <a:off x="0" y="0"/>
                      <a:ext cx="5334000" cy="3295997"/>
                    </a:xfrm>
                    <a:prstGeom prst="rect">
                      <a:avLst/>
                    </a:prstGeom>
                    <a:noFill/>
                    <a:ln w="9525">
                      <a:noFill/>
                      <a:headEnd/>
                      <a:tailEnd/>
                    </a:ln>
                  </pic:spPr>
                </pic:pic>
              </a:graphicData>
            </a:graphic>
          </wp:inline>
        </w:drawing>
      </w:r>
    </w:p>
    <w:p w14:paraId="49F2AF71" w14:textId="77777777" w:rsidR="008256C4" w:rsidRPr="00444189" w:rsidRDefault="00D3785D">
      <w:pPr>
        <w:pStyle w:val="ImageCaption"/>
        <w:rPr>
          <w:rFonts w:ascii="Times" w:hAnsi="Times"/>
        </w:rPr>
      </w:pPr>
      <w:r w:rsidRPr="00444189">
        <w:rPr>
          <w:rFonts w:ascii="Times" w:hAnsi="Times"/>
        </w:rPr>
        <w:t xml:space="preserve">Figure 2: The proportion of </w:t>
      </w:r>
      <w:proofErr w:type="spellStart"/>
      <w:r w:rsidRPr="00444189">
        <w:rPr>
          <w:rFonts w:ascii="Times" w:hAnsi="Times"/>
        </w:rPr>
        <w:t>behaviours</w:t>
      </w:r>
      <w:proofErr w:type="spellEnd"/>
      <w:r w:rsidRPr="00444189">
        <w:rPr>
          <w:rFonts w:ascii="Times" w:hAnsi="Times"/>
        </w:rPr>
        <w:t xml:space="preserve"> in the published fish studies by year</w:t>
      </w:r>
    </w:p>
    <w:p w14:paraId="7E414DE0"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5A0C9A2D" wp14:editId="3083882A">
            <wp:extent cx="5334000" cy="3295997"/>
            <wp:effectExtent l="0" t="0" r="0" b="0"/>
            <wp:docPr id="3" name="Picture" descr="Figure 3: The proportion of behaviours in the published invertebrate studies by year"/>
            <wp:cNvGraphicFramePr/>
            <a:graphic xmlns:a="http://schemas.openxmlformats.org/drawingml/2006/main">
              <a:graphicData uri="http://schemas.openxmlformats.org/drawingml/2006/picture">
                <pic:pic xmlns:pic="http://schemas.openxmlformats.org/drawingml/2006/picture">
                  <pic:nvPicPr>
                    <pic:cNvPr id="0" name="Picture" descr="../figs/invert_prop.png"/>
                    <pic:cNvPicPr>
                      <a:picLocks noChangeAspect="1" noChangeArrowheads="1"/>
                    </pic:cNvPicPr>
                  </pic:nvPicPr>
                  <pic:blipFill>
                    <a:blip r:embed="rId11"/>
                    <a:stretch>
                      <a:fillRect/>
                    </a:stretch>
                  </pic:blipFill>
                  <pic:spPr bwMode="auto">
                    <a:xfrm>
                      <a:off x="0" y="0"/>
                      <a:ext cx="5334000" cy="3295997"/>
                    </a:xfrm>
                    <a:prstGeom prst="rect">
                      <a:avLst/>
                    </a:prstGeom>
                    <a:noFill/>
                    <a:ln w="9525">
                      <a:noFill/>
                      <a:headEnd/>
                      <a:tailEnd/>
                    </a:ln>
                  </pic:spPr>
                </pic:pic>
              </a:graphicData>
            </a:graphic>
          </wp:inline>
        </w:drawing>
      </w:r>
    </w:p>
    <w:p w14:paraId="2A5583B0" w14:textId="77777777" w:rsidR="008256C4" w:rsidRPr="00444189" w:rsidRDefault="00D3785D">
      <w:pPr>
        <w:pStyle w:val="ImageCaption"/>
        <w:rPr>
          <w:rFonts w:ascii="Times" w:hAnsi="Times"/>
        </w:rPr>
      </w:pPr>
      <w:r w:rsidRPr="00444189">
        <w:rPr>
          <w:rFonts w:ascii="Times" w:hAnsi="Times"/>
        </w:rPr>
        <w:t xml:space="preserve">Figure 3: The proportion of </w:t>
      </w:r>
      <w:proofErr w:type="spellStart"/>
      <w:r w:rsidRPr="00444189">
        <w:rPr>
          <w:rFonts w:ascii="Times" w:hAnsi="Times"/>
        </w:rPr>
        <w:t>behaviours</w:t>
      </w:r>
      <w:proofErr w:type="spellEnd"/>
      <w:r w:rsidRPr="00444189">
        <w:rPr>
          <w:rFonts w:ascii="Times" w:hAnsi="Times"/>
        </w:rPr>
        <w:t xml:space="preserve"> in the published invertebrate studies by year</w:t>
      </w:r>
    </w:p>
    <w:p w14:paraId="2DA9AD69" w14:textId="77777777" w:rsidR="008256C4" w:rsidRPr="00444189" w:rsidRDefault="00D3785D">
      <w:pPr>
        <w:pStyle w:val="Heading4"/>
        <w:rPr>
          <w:rFonts w:ascii="Times" w:hAnsi="Times"/>
          <w:color w:val="auto"/>
        </w:rPr>
      </w:pPr>
      <w:bookmarkStart w:id="36" w:name="motivations"/>
      <w:bookmarkEnd w:id="36"/>
      <w:r w:rsidRPr="00444189">
        <w:rPr>
          <w:rFonts w:ascii="Times" w:hAnsi="Times"/>
          <w:color w:val="auto"/>
        </w:rPr>
        <w:t>Motivations</w:t>
      </w:r>
    </w:p>
    <w:p w14:paraId="616E7101" w14:textId="13C864C7" w:rsidR="008256C4" w:rsidRPr="00444189" w:rsidRDefault="00D3785D">
      <w:pPr>
        <w:pStyle w:val="FirstParagraph"/>
        <w:rPr>
          <w:rFonts w:ascii="Times" w:hAnsi="Times"/>
        </w:rPr>
      </w:pPr>
      <w:r w:rsidRPr="00444189">
        <w:rPr>
          <w:rFonts w:ascii="Times" w:hAnsi="Times"/>
        </w:rPr>
        <w:t xml:space="preserve">The overwhelming motivation for using a connectivity biophysical model was to answer questions about dispersal and settlement (Figure 4). Dispersal models without settlement and studies motivated by investigating marine park connectivity occurred in equal frequencies. Theoretical and climate change </w:t>
      </w:r>
      <w:del w:id="37" w:author="William Figueira" w:date="2017-02-01T16:50:00Z">
        <w:r w:rsidRPr="00444189" w:rsidDel="004B73D8">
          <w:rPr>
            <w:rFonts w:ascii="Times" w:hAnsi="Times"/>
          </w:rPr>
          <w:delText xml:space="preserve">studies </w:delText>
        </w:r>
      </w:del>
      <w:r w:rsidRPr="00444189">
        <w:rPr>
          <w:rFonts w:ascii="Times" w:hAnsi="Times"/>
        </w:rPr>
        <w:t xml:space="preserve">were both </w:t>
      </w:r>
      <w:del w:id="38" w:author="William Figueira" w:date="2017-02-01T16:50:00Z">
        <w:r w:rsidRPr="00444189" w:rsidDel="004B73D8">
          <w:rPr>
            <w:rFonts w:ascii="Times" w:hAnsi="Times"/>
          </w:rPr>
          <w:delText xml:space="preserve">rare </w:delText>
        </w:r>
      </w:del>
      <w:ins w:id="39" w:author="William Figueira" w:date="2017-02-01T16:50:00Z">
        <w:r w:rsidR="004B73D8">
          <w:rPr>
            <w:rFonts w:ascii="Times" w:hAnsi="Times"/>
          </w:rPr>
          <w:t>uncommon</w:t>
        </w:r>
        <w:r w:rsidR="004B73D8" w:rsidRPr="00444189">
          <w:rPr>
            <w:rFonts w:ascii="Times" w:hAnsi="Times"/>
          </w:rPr>
          <w:t xml:space="preserve"> </w:t>
        </w:r>
      </w:ins>
      <w:r w:rsidRPr="00444189">
        <w:rPr>
          <w:rFonts w:ascii="Times" w:hAnsi="Times"/>
        </w:rPr>
        <w:t xml:space="preserve">motivations amongst these review papers. </w:t>
      </w:r>
      <w:commentRangeStart w:id="40"/>
      <w:r w:rsidRPr="00444189">
        <w:rPr>
          <w:rFonts w:ascii="Times" w:hAnsi="Times"/>
        </w:rPr>
        <w:t xml:space="preserve">Understandably, climate change predictions for connectivity patterns using hydrodynamic modelling have inherent difficulties in ascertaining their accuracy due to having to use past oceanographic data. </w:t>
      </w:r>
      <w:commentRangeEnd w:id="40"/>
      <w:r w:rsidR="004B73D8">
        <w:rPr>
          <w:rStyle w:val="CommentReference"/>
        </w:rPr>
        <w:commentReference w:id="40"/>
      </w:r>
      <w:r w:rsidRPr="00444189">
        <w:rPr>
          <w:rFonts w:ascii="Times" w:hAnsi="Times"/>
        </w:rPr>
        <w:t xml:space="preserve">Interestingly, there were few studies using a purely theoretical approach to understanding the biology that influences connectivity, although many studies indirectly did this by using different </w:t>
      </w:r>
      <w:commentRangeStart w:id="41"/>
      <w:proofErr w:type="spellStart"/>
      <w:r w:rsidRPr="00444189">
        <w:rPr>
          <w:rFonts w:ascii="Times" w:hAnsi="Times"/>
        </w:rPr>
        <w:t>behaviours</w:t>
      </w:r>
      <w:proofErr w:type="spellEnd"/>
      <w:ins w:id="42" w:author="William Figueira" w:date="2017-02-01T16:51:00Z">
        <w:r w:rsidR="004B73D8">
          <w:rPr>
            <w:rFonts w:ascii="Times" w:hAnsi="Times"/>
          </w:rPr>
          <w:t xml:space="preserve"> within some more realist (geographical, biological) context</w:t>
        </w:r>
      </w:ins>
      <w:commentRangeEnd w:id="41"/>
      <w:ins w:id="43" w:author="William Figueira" w:date="2017-02-01T16:52:00Z">
        <w:r w:rsidR="004B73D8">
          <w:rPr>
            <w:rStyle w:val="CommentReference"/>
          </w:rPr>
          <w:commentReference w:id="41"/>
        </w:r>
      </w:ins>
      <w:r w:rsidRPr="00444189">
        <w:rPr>
          <w:rFonts w:ascii="Times" w:hAnsi="Times"/>
        </w:rPr>
        <w:t>.</w:t>
      </w:r>
    </w:p>
    <w:p w14:paraId="64F227BA"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410B889A" wp14:editId="72845183">
            <wp:extent cx="5334000" cy="3290667"/>
            <wp:effectExtent l="0" t="0" r="0" b="0"/>
            <wp:docPr id="4" name="Picture" descr="Figure 4: The different motivations for the studies reviewed"/>
            <wp:cNvGraphicFramePr/>
            <a:graphic xmlns:a="http://schemas.openxmlformats.org/drawingml/2006/main">
              <a:graphicData uri="http://schemas.openxmlformats.org/drawingml/2006/picture">
                <pic:pic xmlns:pic="http://schemas.openxmlformats.org/drawingml/2006/picture">
                  <pic:nvPicPr>
                    <pic:cNvPr id="0" name="Picture" descr="../figs/motivation.png"/>
                    <pic:cNvPicPr>
                      <a:picLocks noChangeAspect="1" noChangeArrowheads="1"/>
                    </pic:cNvPicPr>
                  </pic:nvPicPr>
                  <pic:blipFill>
                    <a:blip r:embed="rId12"/>
                    <a:stretch>
                      <a:fillRect/>
                    </a:stretch>
                  </pic:blipFill>
                  <pic:spPr bwMode="auto">
                    <a:xfrm>
                      <a:off x="0" y="0"/>
                      <a:ext cx="5334000" cy="3290667"/>
                    </a:xfrm>
                    <a:prstGeom prst="rect">
                      <a:avLst/>
                    </a:prstGeom>
                    <a:noFill/>
                    <a:ln w="9525">
                      <a:noFill/>
                      <a:headEnd/>
                      <a:tailEnd/>
                    </a:ln>
                  </pic:spPr>
                </pic:pic>
              </a:graphicData>
            </a:graphic>
          </wp:inline>
        </w:drawing>
      </w:r>
    </w:p>
    <w:p w14:paraId="38EAE7C8" w14:textId="77777777" w:rsidR="008256C4" w:rsidRPr="00444189" w:rsidRDefault="00D3785D">
      <w:pPr>
        <w:pStyle w:val="ImageCaption"/>
        <w:rPr>
          <w:rFonts w:ascii="Times" w:hAnsi="Times"/>
        </w:rPr>
      </w:pPr>
      <w:r w:rsidRPr="00444189">
        <w:rPr>
          <w:rFonts w:ascii="Times" w:hAnsi="Times"/>
        </w:rPr>
        <w:t xml:space="preserve">Figure 4: The different </w:t>
      </w:r>
      <w:commentRangeStart w:id="44"/>
      <w:r w:rsidRPr="00444189">
        <w:rPr>
          <w:rFonts w:ascii="Times" w:hAnsi="Times"/>
        </w:rPr>
        <w:t xml:space="preserve">motivations for the studies </w:t>
      </w:r>
      <w:commentRangeEnd w:id="44"/>
      <w:r w:rsidR="004B73D8">
        <w:rPr>
          <w:rStyle w:val="CommentReference"/>
          <w:i w:val="0"/>
        </w:rPr>
        <w:commentReference w:id="44"/>
      </w:r>
      <w:r w:rsidRPr="00444189">
        <w:rPr>
          <w:rFonts w:ascii="Times" w:hAnsi="Times"/>
        </w:rPr>
        <w:t>reviewed</w:t>
      </w:r>
    </w:p>
    <w:p w14:paraId="26CABC00" w14:textId="77777777" w:rsidR="008256C4" w:rsidRPr="00444189" w:rsidRDefault="00D3785D">
      <w:pPr>
        <w:pStyle w:val="Heading4"/>
        <w:rPr>
          <w:rFonts w:ascii="Times" w:hAnsi="Times"/>
          <w:color w:val="auto"/>
        </w:rPr>
      </w:pPr>
      <w:bookmarkStart w:id="45" w:name="regions"/>
      <w:bookmarkEnd w:id="45"/>
      <w:r w:rsidRPr="00444189">
        <w:rPr>
          <w:rFonts w:ascii="Times" w:hAnsi="Times"/>
          <w:color w:val="auto"/>
        </w:rPr>
        <w:t>Regions</w:t>
      </w:r>
    </w:p>
    <w:p w14:paraId="4A9B0565" w14:textId="01F7E4A6" w:rsidR="008256C4" w:rsidRPr="00444189" w:rsidRDefault="00D3785D">
      <w:pPr>
        <w:pStyle w:val="FirstParagraph"/>
        <w:rPr>
          <w:rFonts w:ascii="Times" w:hAnsi="Times"/>
        </w:rPr>
      </w:pPr>
      <w:r w:rsidRPr="00444189">
        <w:rPr>
          <w:rFonts w:ascii="Times" w:hAnsi="Times"/>
        </w:rPr>
        <w:t xml:space="preserve">The regions these studies investigated span the breadth of the globe, although similar to Miller's 2007 review, they concentrated in highly </w:t>
      </w:r>
      <w:proofErr w:type="spellStart"/>
      <w:r w:rsidRPr="00444189">
        <w:rPr>
          <w:rFonts w:ascii="Times" w:hAnsi="Times"/>
        </w:rPr>
        <w:t>industrialised</w:t>
      </w:r>
      <w:proofErr w:type="spellEnd"/>
      <w:r w:rsidRPr="00444189">
        <w:rPr>
          <w:rFonts w:ascii="Times" w:hAnsi="Times"/>
        </w:rPr>
        <w:t xml:space="preserve"> fishing regions, such as the North-East Atlantic coast and the Mediterranean Sea (Figure 5). </w:t>
      </w:r>
      <w:ins w:id="46" w:author="William Figueira" w:date="2017-02-01T16:56:00Z">
        <w:r w:rsidR="00A0717A">
          <w:rPr>
            <w:rFonts w:ascii="Times" w:hAnsi="Times"/>
          </w:rPr>
          <w:t xml:space="preserve">Unlike Miller (2007), there was a </w:t>
        </w:r>
      </w:ins>
      <w:commentRangeStart w:id="47"/>
      <w:del w:id="48" w:author="William Figueira" w:date="2017-02-01T16:56:00Z">
        <w:r w:rsidRPr="00444189" w:rsidDel="00A0717A">
          <w:rPr>
            <w:rFonts w:ascii="Times" w:hAnsi="Times"/>
          </w:rPr>
          <w:delText xml:space="preserve">A </w:delText>
        </w:r>
      </w:del>
      <w:r w:rsidRPr="00444189">
        <w:rPr>
          <w:rFonts w:ascii="Times" w:hAnsi="Times"/>
        </w:rPr>
        <w:t xml:space="preserve">noticeable </w:t>
      </w:r>
      <w:del w:id="49" w:author="William Figueira" w:date="2017-02-01T16:56:00Z">
        <w:r w:rsidRPr="00444189" w:rsidDel="00A0717A">
          <w:rPr>
            <w:rFonts w:ascii="Times" w:hAnsi="Times"/>
          </w:rPr>
          <w:delText xml:space="preserve">difference </w:delText>
        </w:r>
        <w:r w:rsidR="001B7A3D" w:rsidRPr="00444189" w:rsidDel="00A0717A">
          <w:rPr>
            <w:rFonts w:ascii="Times" w:hAnsi="Times"/>
          </w:rPr>
          <w:delText>reflects</w:delText>
        </w:r>
        <w:r w:rsidRPr="00444189" w:rsidDel="00A0717A">
          <w:rPr>
            <w:rFonts w:ascii="Times" w:hAnsi="Times"/>
          </w:rPr>
          <w:delText xml:space="preserve"> the </w:delText>
        </w:r>
      </w:del>
      <w:r w:rsidRPr="00444189">
        <w:rPr>
          <w:rFonts w:ascii="Times" w:hAnsi="Times"/>
        </w:rPr>
        <w:t>increase in tropical studies</w:t>
      </w:r>
      <w:commentRangeEnd w:id="47"/>
      <w:r w:rsidR="004B73D8">
        <w:rPr>
          <w:rStyle w:val="CommentReference"/>
        </w:rPr>
        <w:commentReference w:id="47"/>
      </w:r>
      <w:r w:rsidRPr="00444189">
        <w:rPr>
          <w:rFonts w:ascii="Times" w:hAnsi="Times"/>
        </w:rPr>
        <w:t xml:space="preserve">, with 35% of the studies occurring in tropical regions, compared to only 4% in Miller's 2007 review. </w:t>
      </w:r>
      <w:r w:rsidR="006B6D9B" w:rsidRPr="00444189">
        <w:rPr>
          <w:rFonts w:ascii="Times" w:hAnsi="Times"/>
        </w:rPr>
        <w:t>Most</w:t>
      </w:r>
      <w:r w:rsidRPr="00444189">
        <w:rPr>
          <w:rFonts w:ascii="Times" w:hAnsi="Times"/>
        </w:rPr>
        <w:t xml:space="preserve"> studies</w:t>
      </w:r>
      <w:r w:rsidR="001B7A3D">
        <w:rPr>
          <w:rFonts w:ascii="Times" w:hAnsi="Times"/>
        </w:rPr>
        <w:t xml:space="preserve"> were in temperate waters (65%)</w:t>
      </w:r>
      <w:r w:rsidRPr="00444189">
        <w:rPr>
          <w:rFonts w:ascii="Times" w:hAnsi="Times"/>
        </w:rPr>
        <w:t>, with one study in the Antarctic polar region and another attempting a global connectivity study.</w:t>
      </w:r>
    </w:p>
    <w:p w14:paraId="382AD2C7"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5937F910" wp14:editId="535AB8FF">
            <wp:extent cx="5334000" cy="3565702"/>
            <wp:effectExtent l="0" t="0" r="0" b="0"/>
            <wp:docPr id="5" name="Picture" descr="Figure 5: The oceanographic regions modelled in the studies used in the review"/>
            <wp:cNvGraphicFramePr/>
            <a:graphic xmlns:a="http://schemas.openxmlformats.org/drawingml/2006/main">
              <a:graphicData uri="http://schemas.openxmlformats.org/drawingml/2006/picture">
                <pic:pic xmlns:pic="http://schemas.openxmlformats.org/drawingml/2006/picture">
                  <pic:nvPicPr>
                    <pic:cNvPr id="0" name="Picture" descr="../figs/oceanic_region.png"/>
                    <pic:cNvPicPr>
                      <a:picLocks noChangeAspect="1" noChangeArrowheads="1"/>
                    </pic:cNvPicPr>
                  </pic:nvPicPr>
                  <pic:blipFill>
                    <a:blip r:embed="rId13"/>
                    <a:stretch>
                      <a:fillRect/>
                    </a:stretch>
                  </pic:blipFill>
                  <pic:spPr bwMode="auto">
                    <a:xfrm>
                      <a:off x="0" y="0"/>
                      <a:ext cx="5334000" cy="3565702"/>
                    </a:xfrm>
                    <a:prstGeom prst="rect">
                      <a:avLst/>
                    </a:prstGeom>
                    <a:noFill/>
                    <a:ln w="9525">
                      <a:noFill/>
                      <a:headEnd/>
                      <a:tailEnd/>
                    </a:ln>
                  </pic:spPr>
                </pic:pic>
              </a:graphicData>
            </a:graphic>
          </wp:inline>
        </w:drawing>
      </w:r>
    </w:p>
    <w:p w14:paraId="5DE4E306" w14:textId="77777777" w:rsidR="008256C4" w:rsidRPr="00444189" w:rsidRDefault="00D3785D">
      <w:pPr>
        <w:pStyle w:val="ImageCaption"/>
        <w:rPr>
          <w:rFonts w:ascii="Times" w:hAnsi="Times"/>
        </w:rPr>
      </w:pPr>
      <w:r w:rsidRPr="00444189">
        <w:rPr>
          <w:rFonts w:ascii="Times" w:hAnsi="Times"/>
        </w:rPr>
        <w:t>Figure 5: The oceanographic regions modelled in the studies used in the review</w:t>
      </w:r>
    </w:p>
    <w:p w14:paraId="30E64901" w14:textId="77777777" w:rsidR="008256C4" w:rsidRPr="00444189" w:rsidRDefault="00D3785D">
      <w:pPr>
        <w:pStyle w:val="Heading4"/>
        <w:rPr>
          <w:rFonts w:ascii="Times" w:hAnsi="Times"/>
          <w:color w:val="auto"/>
        </w:rPr>
      </w:pPr>
      <w:bookmarkStart w:id="50" w:name="taxa"/>
      <w:bookmarkEnd w:id="50"/>
      <w:r w:rsidRPr="00444189">
        <w:rPr>
          <w:rFonts w:ascii="Times" w:hAnsi="Times"/>
          <w:color w:val="auto"/>
        </w:rPr>
        <w:t>Taxa</w:t>
      </w:r>
    </w:p>
    <w:p w14:paraId="0D8B6D74" w14:textId="762FBBD0" w:rsidR="008256C4" w:rsidRPr="00444189" w:rsidRDefault="00D3785D">
      <w:pPr>
        <w:pStyle w:val="FirstParagraph"/>
        <w:rPr>
          <w:rFonts w:ascii="Times" w:hAnsi="Times"/>
        </w:rPr>
      </w:pPr>
      <w:commentRangeStart w:id="51"/>
      <w:r w:rsidRPr="00444189">
        <w:rPr>
          <w:rFonts w:ascii="Times" w:hAnsi="Times"/>
        </w:rPr>
        <w:t xml:space="preserve">The taxa of species modelled, when looking at individual model runs (there were often </w:t>
      </w:r>
      <w:commentRangeEnd w:id="51"/>
      <w:r w:rsidR="00D158BB">
        <w:rPr>
          <w:rStyle w:val="CommentReference"/>
        </w:rPr>
        <w:commentReference w:id="51"/>
      </w:r>
      <w:r w:rsidRPr="00444189">
        <w:rPr>
          <w:rFonts w:ascii="Times" w:hAnsi="Times"/>
        </w:rPr>
        <w:t xml:space="preserve">multiple species per paper), consisted of 10 major groups and a generic group (Figure 6). These 10 taxa comprised 47 different species and another 7 which were specified at the family level, e.g. </w:t>
      </w:r>
      <w:proofErr w:type="spellStart"/>
      <w:r w:rsidRPr="00444189">
        <w:rPr>
          <w:rFonts w:ascii="Times" w:hAnsi="Times"/>
        </w:rPr>
        <w:t>Labridae</w:t>
      </w:r>
      <w:proofErr w:type="spellEnd"/>
      <w:r w:rsidRPr="00444189">
        <w:rPr>
          <w:rFonts w:ascii="Times" w:hAnsi="Times"/>
        </w:rPr>
        <w:t xml:space="preserve"> or </w:t>
      </w:r>
      <w:proofErr w:type="spellStart"/>
      <w:r w:rsidRPr="00444189">
        <w:rPr>
          <w:rFonts w:ascii="Times" w:hAnsi="Times"/>
        </w:rPr>
        <w:t>Sparidae</w:t>
      </w:r>
      <w:proofErr w:type="spellEnd"/>
      <w:r w:rsidRPr="00444189">
        <w:rPr>
          <w:rFonts w:ascii="Times" w:hAnsi="Times"/>
        </w:rPr>
        <w:t xml:space="preserve">. Generic species, defined as a suite of parameters that could apply to several species, was used in 40.2% of the model runs with 99 of these </w:t>
      </w:r>
      <w:ins w:id="52" w:author="William Figueira" w:date="2017-02-01T16:58:00Z">
        <w:r w:rsidR="00D158BB">
          <w:rPr>
            <w:rFonts w:ascii="Times" w:hAnsi="Times"/>
          </w:rPr>
          <w:t xml:space="preserve">(X% of overall runs in the study) </w:t>
        </w:r>
      </w:ins>
      <w:r w:rsidRPr="00444189">
        <w:rPr>
          <w:rFonts w:ascii="Times" w:hAnsi="Times"/>
        </w:rPr>
        <w:t>occurring in one paper. Fish (39%) and Bivalves (10%)were the most commonly specified taxa. Individual species were modeled within the fish taxa to the greater extent compared with modeling to the family level or even as generic fish.</w:t>
      </w:r>
    </w:p>
    <w:p w14:paraId="38F2B68F"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5A77F4D6" wp14:editId="46F8ACA7">
            <wp:extent cx="5334000" cy="3565702"/>
            <wp:effectExtent l="0" t="0" r="0" b="0"/>
            <wp:docPr id="6" name="Picture" descr="Figure 6: The different taxa that were modelled in the reviewed papers (need to rename NA to generic)"/>
            <wp:cNvGraphicFramePr/>
            <a:graphic xmlns:a="http://schemas.openxmlformats.org/drawingml/2006/main">
              <a:graphicData uri="http://schemas.openxmlformats.org/drawingml/2006/picture">
                <pic:pic xmlns:pic="http://schemas.openxmlformats.org/drawingml/2006/picture">
                  <pic:nvPicPr>
                    <pic:cNvPr id="0" name="Picture" descr="../figs/species.png"/>
                    <pic:cNvPicPr>
                      <a:picLocks noChangeAspect="1" noChangeArrowheads="1"/>
                    </pic:cNvPicPr>
                  </pic:nvPicPr>
                  <pic:blipFill>
                    <a:blip r:embed="rId14"/>
                    <a:stretch>
                      <a:fillRect/>
                    </a:stretch>
                  </pic:blipFill>
                  <pic:spPr bwMode="auto">
                    <a:xfrm>
                      <a:off x="0" y="0"/>
                      <a:ext cx="5334000" cy="3565702"/>
                    </a:xfrm>
                    <a:prstGeom prst="rect">
                      <a:avLst/>
                    </a:prstGeom>
                    <a:noFill/>
                    <a:ln w="9525">
                      <a:noFill/>
                      <a:headEnd/>
                      <a:tailEnd/>
                    </a:ln>
                  </pic:spPr>
                </pic:pic>
              </a:graphicData>
            </a:graphic>
          </wp:inline>
        </w:drawing>
      </w:r>
    </w:p>
    <w:p w14:paraId="5252675C" w14:textId="77777777" w:rsidR="008256C4" w:rsidRPr="00444189" w:rsidRDefault="00D3785D">
      <w:pPr>
        <w:pStyle w:val="ImageCaption"/>
        <w:rPr>
          <w:rFonts w:ascii="Times" w:hAnsi="Times"/>
        </w:rPr>
      </w:pPr>
      <w:r w:rsidRPr="00444189">
        <w:rPr>
          <w:rFonts w:ascii="Times" w:hAnsi="Times"/>
        </w:rPr>
        <w:t>Figure 6: The different taxa that were modelled in the reviewed papers (need to rename NA to generic)</w:t>
      </w:r>
    </w:p>
    <w:p w14:paraId="3E542557" w14:textId="77777777" w:rsidR="008256C4" w:rsidRPr="00444189" w:rsidRDefault="00D3785D">
      <w:pPr>
        <w:pStyle w:val="Heading4"/>
        <w:rPr>
          <w:rFonts w:ascii="Times" w:hAnsi="Times"/>
          <w:color w:val="auto"/>
        </w:rPr>
      </w:pPr>
      <w:bookmarkStart w:id="53" w:name="models-used"/>
      <w:bookmarkEnd w:id="53"/>
      <w:r w:rsidRPr="00444189">
        <w:rPr>
          <w:rFonts w:ascii="Times" w:hAnsi="Times"/>
          <w:color w:val="auto"/>
        </w:rPr>
        <w:t>Models used</w:t>
      </w:r>
    </w:p>
    <w:p w14:paraId="3D294A2E" w14:textId="232CC8D8" w:rsidR="008256C4" w:rsidRPr="00444189" w:rsidRDefault="00D3785D">
      <w:pPr>
        <w:pStyle w:val="FirstParagraph"/>
        <w:rPr>
          <w:rFonts w:ascii="Times" w:hAnsi="Times"/>
        </w:rPr>
      </w:pPr>
      <w:r w:rsidRPr="00444189">
        <w:rPr>
          <w:rFonts w:ascii="Times" w:hAnsi="Times"/>
        </w:rPr>
        <w:t xml:space="preserve">Most studies </w:t>
      </w:r>
      <w:proofErr w:type="spellStart"/>
      <w:r w:rsidRPr="00444189">
        <w:rPr>
          <w:rFonts w:ascii="Times" w:hAnsi="Times"/>
        </w:rPr>
        <w:t>practised</w:t>
      </w:r>
      <w:proofErr w:type="spellEnd"/>
      <w:r w:rsidRPr="00444189">
        <w:rPr>
          <w:rFonts w:ascii="Times" w:hAnsi="Times"/>
        </w:rPr>
        <w:t xml:space="preserve"> software reuse, using an existing particle tracking model (82.6%), rather than create a new model (16.0%). The three most popular models used were </w:t>
      </w:r>
      <w:proofErr w:type="spellStart"/>
      <w:r w:rsidRPr="00444189">
        <w:rPr>
          <w:rFonts w:ascii="Times" w:hAnsi="Times"/>
        </w:rPr>
        <w:t>Ichthyop</w:t>
      </w:r>
      <w:proofErr w:type="spellEnd"/>
      <w:r w:rsidRPr="00444189">
        <w:rPr>
          <w:rFonts w:ascii="Times" w:hAnsi="Times"/>
        </w:rPr>
        <w:t xml:space="preserve"> (18.67%), Connectivity Modelling System (CMS;12.0%) &amp; MGET (8.0%) (</w:t>
      </w:r>
      <w:r w:rsidRPr="00444189">
        <w:rPr>
          <w:rFonts w:ascii="Times" w:hAnsi="Times"/>
          <w:i/>
        </w:rPr>
        <w:t>TODO: Need to find the citations for these models</w:t>
      </w:r>
      <w:r w:rsidRPr="00444189">
        <w:rPr>
          <w:rFonts w:ascii="Times" w:hAnsi="Times"/>
        </w:rPr>
        <w:t xml:space="preserve">). </w:t>
      </w:r>
      <w:del w:id="54" w:author="William Figueira" w:date="2017-02-01T17:00:00Z">
        <w:r w:rsidRPr="00444189" w:rsidDel="00D158BB">
          <w:rPr>
            <w:rFonts w:ascii="Times" w:hAnsi="Times"/>
          </w:rPr>
          <w:delText>A minimum of</w:delText>
        </w:r>
      </w:del>
      <w:ins w:id="55" w:author="William Figueira" w:date="2017-02-01T17:00:00Z">
        <w:r w:rsidR="00D158BB">
          <w:rPr>
            <w:rFonts w:ascii="Times" w:hAnsi="Times"/>
          </w:rPr>
          <w:t>A least</w:t>
        </w:r>
      </w:ins>
      <w:r w:rsidRPr="00444189">
        <w:rPr>
          <w:rFonts w:ascii="Times" w:hAnsi="Times"/>
        </w:rPr>
        <w:t xml:space="preserve"> 21 different models were used </w:t>
      </w:r>
      <w:ins w:id="56" w:author="William Figueira" w:date="2017-02-01T17:00:00Z">
        <w:r w:rsidR="00D158BB">
          <w:rPr>
            <w:rFonts w:ascii="Times" w:hAnsi="Times"/>
          </w:rPr>
          <w:t xml:space="preserve">in all studies </w:t>
        </w:r>
      </w:ins>
      <w:r w:rsidRPr="00444189">
        <w:rPr>
          <w:rFonts w:ascii="Times" w:hAnsi="Times"/>
        </w:rPr>
        <w:t xml:space="preserve">although we were unable to identify the exact particle tracking model used for </w:t>
      </w:r>
      <w:ins w:id="57" w:author="William Figueira" w:date="2017-02-01T17:00:00Z">
        <w:r w:rsidR="00D158BB">
          <w:rPr>
            <w:rFonts w:ascii="Times" w:hAnsi="Times"/>
          </w:rPr>
          <w:t>X (</w:t>
        </w:r>
      </w:ins>
      <w:r w:rsidRPr="00444189">
        <w:rPr>
          <w:rFonts w:ascii="Times" w:hAnsi="Times"/>
        </w:rPr>
        <w:t>22.7%</w:t>
      </w:r>
      <w:ins w:id="58" w:author="William Figueira" w:date="2017-02-01T17:00:00Z">
        <w:r w:rsidR="00D158BB">
          <w:rPr>
            <w:rFonts w:ascii="Times" w:hAnsi="Times"/>
          </w:rPr>
          <w:t>)</w:t>
        </w:r>
      </w:ins>
      <w:r w:rsidRPr="00444189">
        <w:rPr>
          <w:rFonts w:ascii="Times" w:hAnsi="Times"/>
        </w:rPr>
        <w:t xml:space="preserve"> </w:t>
      </w:r>
      <w:del w:id="59" w:author="William Figueira" w:date="2017-02-01T17:01:00Z">
        <w:r w:rsidRPr="00444189" w:rsidDel="00D158BB">
          <w:rPr>
            <w:rFonts w:ascii="Times" w:hAnsi="Times"/>
          </w:rPr>
          <w:delText xml:space="preserve">of the </w:delText>
        </w:r>
      </w:del>
      <w:r w:rsidRPr="00444189">
        <w:rPr>
          <w:rFonts w:ascii="Times" w:hAnsi="Times"/>
        </w:rPr>
        <w:t xml:space="preserve">papers. The studies used forecasting models to run their connectivity studies, with one exception. This exception used a </w:t>
      </w:r>
      <w:proofErr w:type="spellStart"/>
      <w:r w:rsidRPr="00444189">
        <w:rPr>
          <w:rFonts w:ascii="Times" w:hAnsi="Times"/>
        </w:rPr>
        <w:t>hindcast</w:t>
      </w:r>
      <w:proofErr w:type="spellEnd"/>
      <w:r w:rsidRPr="00444189">
        <w:rPr>
          <w:rFonts w:ascii="Times" w:hAnsi="Times"/>
        </w:rPr>
        <w:t xml:space="preserve"> solution whereby the larvae were moved from settlement sites to determine their natal sites </w:t>
      </w:r>
      <w:r w:rsidR="00444189" w:rsidRPr="00444189">
        <w:rPr>
          <w:rFonts w:ascii="Times" w:hAnsi="Times"/>
        </w:rPr>
        <w:fldChar w:fldCharType="begin"/>
      </w:r>
      <w:r w:rsidR="00444189" w:rsidRPr="00444189">
        <w:rPr>
          <w:rFonts w:ascii="Times" w:hAnsi="Times"/>
        </w:rPr>
        <w:instrText xml:space="preserve"> ADDIN PAPERS2_CITATIONS &lt;citation&gt;&lt;uuid&gt;349D0D96-9168-4748-BDF1-980382DD2A82&lt;/uuid&gt;&lt;priority&gt;7&lt;/priority&gt;&lt;publications&gt;&lt;publication&gt;&lt;volume&gt;4&lt;/volume&gt;&lt;publication_date&gt;99201600001200000000200000&lt;/publication_date&gt;&lt;doi&gt;10.7717/peerj.1636&lt;/doi&gt;&lt;startpage&gt;e1636&lt;/startpage&gt;&lt;title&gt;Exploration of the “larval pool”: development and ground-truthing of a larval transport model off leeward Hawai‘i&lt;/title&gt;&lt;uuid&gt;A343CC2E-01E9-4EA2-8C9A-1D96AA2F3EC3&lt;/uuid&gt;&lt;subtype&gt;400&lt;/subtype&gt;&lt;type&gt;400&lt;/type&gt;&lt;citekey&gt;Wren:2016gu&lt;/citekey&gt;&lt;url&gt;https://peerj.com/articles/1636&lt;/url&gt;&lt;bundle&gt;&lt;publication&gt;&lt;title&gt;PeerJ&lt;/title&gt;&lt;type&gt;-100&lt;/type&gt;&lt;subtype&gt;-100&lt;/subtype&gt;&lt;uuid&gt;C509A073-F2D9-4F78-BDD6-ADDFA98D242F&lt;/uuid&gt;&lt;/publication&gt;&lt;/bundle&gt;&lt;authors&gt;&lt;author&gt;&lt;firstName&gt;Johanna&lt;/firstName&gt;&lt;middleNames&gt;L K&lt;/middleNames&gt;&lt;lastName&gt;Wren&lt;/lastName&gt;&lt;/author&gt;&lt;author&gt;&lt;firstName&gt;Donald&lt;/firstName&gt;&lt;middleNames&gt;R&lt;/middleNames&gt;&lt;lastName&gt;Kobayashi&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(Wren and Kobayashi, 2016)</w:t>
      </w:r>
      <w:r w:rsidR="00444189" w:rsidRPr="00444189">
        <w:rPr>
          <w:rFonts w:ascii="Times" w:hAnsi="Times"/>
        </w:rPr>
        <w:fldChar w:fldCharType="end"/>
      </w:r>
      <w:r w:rsidRPr="00444189">
        <w:rPr>
          <w:rFonts w:ascii="Times" w:hAnsi="Times"/>
        </w:rPr>
        <w:t>.</w:t>
      </w:r>
    </w:p>
    <w:p w14:paraId="740F9CCD" w14:textId="77777777" w:rsidR="008256C4" w:rsidRPr="00444189" w:rsidRDefault="00D3785D">
      <w:pPr>
        <w:pStyle w:val="Heading3"/>
        <w:rPr>
          <w:rFonts w:ascii="Times" w:hAnsi="Times"/>
          <w:color w:val="auto"/>
        </w:rPr>
      </w:pPr>
      <w:bookmarkStart w:id="60" w:name="metrics"/>
      <w:bookmarkEnd w:id="60"/>
      <w:r w:rsidRPr="00444189">
        <w:rPr>
          <w:rFonts w:ascii="Times" w:hAnsi="Times"/>
          <w:color w:val="auto"/>
        </w:rPr>
        <w:t>Metrics</w:t>
      </w:r>
    </w:p>
    <w:p w14:paraId="15FF595D" w14:textId="77777777" w:rsidR="008256C4" w:rsidRPr="00444189" w:rsidRDefault="00D3785D">
      <w:pPr>
        <w:pStyle w:val="FirstParagraph"/>
        <w:rPr>
          <w:rFonts w:ascii="Times" w:hAnsi="Times"/>
        </w:rPr>
      </w:pPr>
      <w:r w:rsidRPr="00444189">
        <w:rPr>
          <w:rFonts w:ascii="Times" w:hAnsi="Times"/>
        </w:rPr>
        <w:t xml:space="preserve">When describing the results of connectivity studies, there was a lot of variation in the metrics used. There were in-excess of 25 different measures used to describe the patterns of dispersal and settlement. The common approaches were to use combinations of </w:t>
      </w:r>
      <w:commentRangeStart w:id="61"/>
      <w:r w:rsidRPr="00444189">
        <w:rPr>
          <w:rFonts w:ascii="Times" w:hAnsi="Times"/>
        </w:rPr>
        <w:t>dispersal</w:t>
      </w:r>
      <w:commentRangeEnd w:id="61"/>
      <w:r w:rsidR="002F4F07">
        <w:rPr>
          <w:rStyle w:val="CommentReference"/>
        </w:rPr>
        <w:commentReference w:id="61"/>
      </w:r>
      <w:r w:rsidRPr="00444189">
        <w:rPr>
          <w:rFonts w:ascii="Times" w:hAnsi="Times"/>
        </w:rPr>
        <w:t xml:space="preserve"> kernels (64.0%) and connectivity matrices (57.2%). Some less common measures of model output were larval centre of mass (average geographical position of the larvae) </w:t>
      </w:r>
      <w:r w:rsidR="00444189" w:rsidRPr="00444189">
        <w:rPr>
          <w:rFonts w:ascii="Times" w:hAnsi="Times"/>
        </w:rPr>
        <w:fldChar w:fldCharType="begin"/>
      </w:r>
      <w:r w:rsidR="00444189" w:rsidRPr="00444189">
        <w:rPr>
          <w:rFonts w:ascii="Times" w:hAnsi="Times"/>
        </w:rPr>
        <w:instrText xml:space="preserve"> ADDIN PAPERS2_CITATIONS &lt;citation&gt;&lt;uuid&gt;6BA423C4-C857-46E7-B125-A7EBC90118A5&lt;/uuid&gt;&lt;priority&gt;8&lt;/priority&gt;&lt;publications&gt;&lt;publication&gt;&lt;uuid&gt;E45127D1-7422-41E9-861A-91B25D8BB7F1&lt;/uuid&gt;&lt;volume&gt;84&lt;/volume&gt;&lt;doi&gt;10.1016/j.seares.2012.07.010&lt;/doi&gt;&lt;startpage&gt;13&lt;/startpage&gt;&lt;publication_date&gt;99201311011200000000222000&lt;/publication_date&gt;&lt;url&gt;http://dx.doi.org/10.1016/j.seares.2012.07.010&lt;/url&gt;&lt;citekey&gt;Lacroix:2013cf&lt;/citekey&gt;&lt;type&gt;400&lt;/type&gt;&lt;title&gt;Modelling dispersal dynamics of the early life stages of a marine flatfish (Solea solea L.)&lt;/title&gt;&lt;publisher&gt;Elsevier B.V.&lt;/publisher&gt;&lt;number&gt;C&lt;/number&gt;&lt;subtype&gt;400&lt;/subtype&gt;&lt;endpage&gt;25&lt;/endpage&gt;&lt;bundle&gt;&lt;publication&gt;&lt;publisher&gt;Elsevier B.V.&lt;/publisher&gt;&lt;title&gt;Journal of Sea Research&lt;/title&gt;&lt;type&gt;-100&lt;/type&gt;&lt;subtype&gt;-100&lt;/subtype&gt;&lt;uuid&gt;0CD2B0B2-C398-4A61-933F-A69735F65179&lt;/uuid&gt;&lt;/publication&gt;&lt;/bundle&gt;&lt;authors&gt;&lt;author&gt;&lt;firstName&gt;Geneviève&lt;/firstName&gt;&lt;lastName&gt;Lacroix&lt;/lastName&gt;&lt;/author&gt;&lt;author&gt;&lt;firstName&gt;Gregory&lt;/firstName&gt;&lt;middleNames&gt;E&lt;/middleNames&gt;&lt;lastName&gt;Maes&lt;/lastName&gt;&lt;/author&gt;&lt;author&gt;&lt;firstName&gt;Loes&lt;/firstName&gt;&lt;middleNames&gt;J&lt;/middleNames&gt;&lt;lastName&gt;Bolle&lt;/lastName&gt;&lt;/author&gt;&lt;author&gt;&lt;firstName&gt;Filip&lt;/firstName&gt;&lt;middleNames&gt;A M&lt;/middleNames&gt;&lt;lastName&gt;Volckaert&lt;/lastName&gt;&lt;/author&gt;&lt;/authors&gt;&lt;/publication&gt;&lt;publication&gt;&lt;volume&gt;440&lt;/volume&gt;&lt;publication_date&gt;99201110281200000000222000&lt;/publication_date&gt;&lt;doi&gt;10.3354/meps09348&lt;/doi&gt;&lt;startpage&gt;137&lt;/startpage&gt;&lt;title&gt;Population connectivity of Ezo abalone on the northern Pacific coast of Japan in relation to the establishment of harvest refugia&lt;/title&gt;&lt;uuid&gt;AD37403E-967F-42EA-B354-169E3DF90FAC&lt;/uuid&gt;&lt;subtype&gt;400&lt;/subtype&gt;&lt;endpage&gt;150&lt;/endpage&gt;&lt;type&gt;400&lt;/type&gt;&lt;citekey&gt;Miyake:2011hr&lt;/citekey&gt;&lt;url&gt;http://www.int-res.com/abstracts/meps/v440/p137-150/&lt;/url&gt;&lt;bundle&gt;&lt;publication&gt;&lt;title&gt;Marine Ecology Progress Series&lt;/title&gt;&lt;type&gt;-100&lt;/type&gt;&lt;subtype&gt;-100&lt;/subtype&gt;&lt;uuid&gt;F106E89D-E5FF-4436-AA45-D551324772A7&lt;/uuid&gt;&lt;/publication&gt;&lt;/bundle&gt;&lt;authors&gt;&lt;author&gt;&lt;firstName&gt;Yoichi&lt;/firstName&gt;&lt;lastName&gt;Miyake&lt;/lastName&gt;&lt;/author&gt;&lt;author&gt;&lt;firstName&gt;Shingo&lt;/firstName&gt;&lt;lastName&gt;Kimura&lt;/lastName&gt;&lt;/author&gt;&lt;author&gt;&lt;firstName&gt;Tomohika&lt;/firstName&gt;&lt;lastName&gt;Kawamura&lt;/lastName&gt;&lt;/author&gt;&lt;author&gt;&lt;firstName&gt;Takashi&lt;/firstName&gt;&lt;lastName&gt;Kitagawa&lt;/lastName&gt;&lt;/author&gt;&lt;author&gt;&lt;firstName&gt;Tetsuya&lt;/firstName&gt;&lt;lastName&gt;Takahashi&lt;/lastName&gt;&lt;/author&gt;&lt;author&gt;&lt;firstName&gt;Hideki&lt;/firstName&gt;&lt;lastName&gt;Takami&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(Lacroix </w:t>
      </w:r>
      <w:r w:rsidR="00444189" w:rsidRPr="00444189">
        <w:rPr>
          <w:rFonts w:ascii="Times" w:hAnsi="Times" w:cs="Cambria"/>
          <w:i/>
          <w:iCs/>
        </w:rPr>
        <w:t>et al.</w:t>
      </w:r>
      <w:r w:rsidR="00444189" w:rsidRPr="00444189">
        <w:rPr>
          <w:rFonts w:ascii="Times" w:hAnsi="Times" w:cs="Cambria"/>
        </w:rPr>
        <w:t xml:space="preserve">, 2013; Miyake </w:t>
      </w:r>
      <w:r w:rsidR="00444189" w:rsidRPr="00444189">
        <w:rPr>
          <w:rFonts w:ascii="Times" w:hAnsi="Times" w:cs="Cambria"/>
          <w:i/>
          <w:iCs/>
        </w:rPr>
        <w:t>et al.</w:t>
      </w:r>
      <w:r w:rsidR="00444189" w:rsidRPr="00444189">
        <w:rPr>
          <w:rFonts w:ascii="Times" w:hAnsi="Times" w:cs="Cambria"/>
        </w:rPr>
        <w:t>, 2011)</w:t>
      </w:r>
      <w:r w:rsidR="00444189" w:rsidRPr="00444189">
        <w:rPr>
          <w:rFonts w:ascii="Times" w:hAnsi="Times"/>
        </w:rPr>
        <w:fldChar w:fldCharType="end"/>
      </w:r>
      <w:r w:rsidRPr="00444189">
        <w:rPr>
          <w:rFonts w:ascii="Times" w:hAnsi="Times"/>
        </w:rPr>
        <w:t xml:space="preserve">, isotropy (describes the inertia around the centre of mass) </w:t>
      </w:r>
      <w:r w:rsidR="00444189" w:rsidRPr="00444189">
        <w:rPr>
          <w:rFonts w:ascii="Times" w:hAnsi="Times"/>
        </w:rPr>
        <w:fldChar w:fldCharType="begin"/>
      </w:r>
      <w:r w:rsidR="00444189" w:rsidRPr="00444189">
        <w:rPr>
          <w:rFonts w:ascii="Times" w:hAnsi="Times"/>
        </w:rPr>
        <w:instrText xml:space="preserve"> ADDIN PAPERS2_CITATIONS &lt;citation&gt;&lt;uuid&gt;84CC54A4-1584-4222-9D38-A3FA66646F72&lt;/uuid&gt;&lt;priority&gt;9&lt;/priority&gt;&lt;publications&gt;&lt;publication&gt;&lt;uuid&gt;C3B4F463-F666-470A-B739-28CD0E79C1DD&lt;/uuid&gt;&lt;volume&gt;87&lt;/volume&gt;&lt;doi&gt;10.1016/j.pocean.2010.09.022&lt;/doi&gt;&lt;startpage&gt;18&lt;/startpage&gt;&lt;publication_date&gt;99201000001200000000200000&lt;/publication_date&gt;&lt;url&gt;http://www.scopus.com/inward/record.url?eid=2-s2.0-78649787631&amp;amp;partnerID=40&amp;amp;md5=79e714c27a825f5153a8bc699dc3f976&lt;/url&gt;&lt;citekey&gt;Ayata201018&lt;/citekey&gt;&lt;type&gt;400&lt;/type&gt;&lt;title&gt;How does the connectivity between populations mediate range limits of marine invertebrates? A case study of larval dispersal between the Bay of Biscay and the English Channel (North-East Atlantic)&lt;/title&gt;&lt;number&gt;1-4&lt;/number&gt;&lt;subtype&gt;400&lt;/subtype&gt;&lt;endpage&gt;36&lt;/endpage&gt;&lt;bundle&gt;&lt;publication&gt;&lt;publisher&gt;Elsevier Ltd&lt;/publisher&gt;&lt;title&gt;Progress in Oceanography&lt;/title&gt;&lt;type&gt;-100&lt;/type&gt;&lt;subtype&gt;-100&lt;/subtype&gt;&lt;uuid&gt;60393A68-73E1-4B80-9787-D59F004933E8&lt;/uuid&gt;&lt;/publication&gt;&lt;/bundle&gt;&lt;authors&gt;&lt;author&gt;&lt;firstName&gt;Sakina-Dorothée&lt;/firstName&gt;&lt;lastName&gt;Ayata&lt;/lastName&gt;&lt;/author&gt;&lt;author&gt;&lt;firstName&gt;Pascal&lt;/firstName&gt;&lt;lastName&gt;Lazure&lt;/lastName&gt;&lt;/author&gt;&lt;author&gt;&lt;firstName&gt;Eric&lt;/firstName&gt;&lt;lastName&gt;Thiébaut&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(Ayata </w:t>
      </w:r>
      <w:r w:rsidR="00444189" w:rsidRPr="00444189">
        <w:rPr>
          <w:rFonts w:ascii="Times" w:hAnsi="Times" w:cs="Cambria"/>
          <w:i/>
          <w:iCs/>
        </w:rPr>
        <w:t>et al.</w:t>
      </w:r>
      <w:r w:rsidR="00444189" w:rsidRPr="00444189">
        <w:rPr>
          <w:rFonts w:ascii="Times" w:hAnsi="Times" w:cs="Cambria"/>
        </w:rPr>
        <w:t>, 2010)</w:t>
      </w:r>
      <w:r w:rsidR="00444189" w:rsidRPr="00444189">
        <w:rPr>
          <w:rFonts w:ascii="Times" w:hAnsi="Times"/>
        </w:rPr>
        <w:fldChar w:fldCharType="end"/>
      </w:r>
      <w:r w:rsidRPr="00444189">
        <w:rPr>
          <w:rFonts w:ascii="Times" w:hAnsi="Times"/>
        </w:rPr>
        <w:t xml:space="preserve">, positive area (number of areas that had larvae in them) </w:t>
      </w:r>
      <w:r w:rsidR="00444189" w:rsidRPr="00444189">
        <w:rPr>
          <w:rFonts w:ascii="Times" w:hAnsi="Times"/>
        </w:rPr>
        <w:fldChar w:fldCharType="begin"/>
      </w:r>
      <w:r w:rsidR="00444189" w:rsidRPr="00444189">
        <w:rPr>
          <w:rFonts w:ascii="Times" w:hAnsi="Times"/>
        </w:rPr>
        <w:instrText xml:space="preserve"> ADDIN PAPERS2_CITATIONS &lt;citation&gt;&lt;uuid&gt;F0791A01-71E7-4AA6-B914-39825417C0FF&lt;/uuid&gt;&lt;priority&gt;10&lt;/priority&gt;&lt;publications&gt;&lt;publication&gt;&lt;uuid&gt;687719BA-B0A8-475E-AB2B-F6BFF0981E0A&lt;/uuid&gt;&lt;volume&gt;23&lt;/volume&gt;&lt;doi&gt;10.1111/fog.12067&lt;/doi&gt;&lt;startpage&gt;342&lt;/startpage&gt;&lt;publication_date&gt;99201405071200000000222000&lt;/publication_date&gt;&lt;url&gt;http://doi.wiley.com/10.1111/fog.12067&lt;/url&gt;&lt;citekey&gt;Puckett:2014cx&lt;/citekey&gt;&lt;type&gt;400&lt;/type&gt;&lt;title&gt;Larval dispersal and population connectivity among a network of marine reserves&lt;/title&gt;&lt;number&gt;4&lt;/number&gt;&lt;subtype&gt;400&lt;/subtype&gt;&lt;endpage&gt;361&lt;/endpage&gt;&lt;bundle&gt;&lt;publication&gt;&lt;title&gt;Fisheries Oceanography&lt;/title&gt;&lt;type&gt;-100&lt;/type&gt;&lt;subtype&gt;-100&lt;/subtype&gt;&lt;uuid&gt;57175668-6489-4606-9E87-3D698E68543E&lt;/uuid&gt;&lt;/publication&gt;&lt;/bundle&gt;&lt;authors&gt;&lt;author&gt;&lt;firstName&gt;Brandon&lt;/firstName&gt;&lt;middleNames&gt;J&lt;/middleNames&gt;&lt;lastName&gt;Puckett&lt;/lastName&gt;&lt;/author&gt;&lt;author&gt;&lt;firstName&gt;David&lt;/firstName&gt;&lt;middleNames&gt;B&lt;/middleNames&gt;&lt;lastName&gt;Eggleston&lt;/lastName&gt;&lt;/author&gt;&lt;author&gt;&lt;firstName&gt;Patrick&lt;/firstName&gt;&lt;middleNames&gt;C&lt;/middleNames&gt;&lt;lastName&gt;Kerr&lt;/lastName&gt;&lt;/author&gt;&lt;author&gt;&lt;lastName&gt;Luettich&lt;/lastName&gt;&lt;firstName&gt;Richard&lt;/firstName&gt;&lt;middleNames&gt;A&lt;/middleNames&gt;&lt;suffix&gt;Jr&lt;/suffix&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(Puckett </w:t>
      </w:r>
      <w:r w:rsidR="00444189" w:rsidRPr="00444189">
        <w:rPr>
          <w:rFonts w:ascii="Times" w:hAnsi="Times" w:cs="Cambria"/>
          <w:i/>
          <w:iCs/>
        </w:rPr>
        <w:t>et al.</w:t>
      </w:r>
      <w:r w:rsidR="00444189" w:rsidRPr="00444189">
        <w:rPr>
          <w:rFonts w:ascii="Times" w:hAnsi="Times" w:cs="Cambria"/>
        </w:rPr>
        <w:t>, 2014)</w:t>
      </w:r>
      <w:r w:rsidR="00444189" w:rsidRPr="00444189">
        <w:rPr>
          <w:rFonts w:ascii="Times" w:hAnsi="Times"/>
        </w:rPr>
        <w:fldChar w:fldCharType="end"/>
      </w:r>
      <w:r w:rsidRPr="00444189">
        <w:rPr>
          <w:rFonts w:ascii="Times" w:hAnsi="Times"/>
        </w:rPr>
        <w:t xml:space="preserve">, and proportion of sites settled </w:t>
      </w:r>
      <w:r w:rsidR="00444189" w:rsidRPr="00444189">
        <w:rPr>
          <w:rFonts w:ascii="Times" w:hAnsi="Times"/>
        </w:rPr>
        <w:fldChar w:fldCharType="begin"/>
      </w:r>
      <w:r w:rsidR="00444189" w:rsidRPr="00444189">
        <w:rPr>
          <w:rFonts w:ascii="Times" w:hAnsi="Times"/>
        </w:rPr>
        <w:instrText xml:space="preserve"> ADDIN PAPERS2_CITATIONS &lt;citation&gt;&lt;uuid&gt;A18B5A5D-E357-47DD-93A9-180CCB109A9E&lt;/uuid&gt;&lt;priority&gt;11&lt;/priority&gt;&lt;publications&gt;&lt;publication&gt;&lt;uuid&gt;76FAACEC-0067-4A9E-AA3B-03DE9F86FD0C&lt;/uuid&gt;&lt;volume&gt;58&lt;/volume&gt;&lt;doi&gt;10.4319/lo.2013.58.2.0505&lt;/doi&gt;&lt;startpage&gt;505&lt;/startpage&gt;&lt;publication_date&gt;99201300001200000000200000&lt;/publication_date&gt;&lt;url&gt;http://doi.wiley.com/10.4319/lo.2013.58.2.0505&lt;/url&gt;&lt;citekey&gt;Robins:2013ih&lt;/citekey&gt;&lt;type&gt;400&lt;/type&gt;&lt;title&gt;Physical and biological controls on larval dispersal and connectivity in a highly energetic shelf sea&lt;/title&gt;&lt;number&gt;2&lt;/number&gt;&lt;subtype&gt;400&lt;/subtype&gt;&lt;endpage&gt;524&lt;/endpage&gt;&lt;bundle&gt;&lt;publication&gt;&lt;title&gt;Limnology and Oceanography&lt;/title&gt;&lt;type&gt;-100&lt;/type&gt;&lt;subtype&gt;-100&lt;/subtype&gt;&lt;uuid&gt;93D02E9E-217E-482A-8261-0E3BFDF1C3FD&lt;/uuid&gt;&lt;/publication&gt;&lt;/bundle&gt;&lt;authors&gt;&lt;author&gt;&lt;firstName&gt;Peter&lt;/firstName&gt;&lt;middleNames&gt;E&lt;/middleNames&gt;&lt;lastName&gt;Robins&lt;/lastName&gt;&lt;/author&gt;&lt;author&gt;&lt;firstName&gt;Simon&lt;/firstName&gt;&lt;middleNames&gt;P&lt;/middleNames&gt;&lt;lastName&gt;Neill&lt;/lastName&gt;&lt;/author&gt;&lt;author&gt;&lt;firstName&gt;Luis&lt;/firstName&gt;&lt;lastName&gt;Giménez&lt;/lastName&gt;&lt;/author&gt;&lt;author&gt;&lt;firstName&gt;Stuart&lt;/firstName&gt;&lt;middleNames&gt;R&lt;/middleNames&gt;&lt;lastName&gt;Jenkins&lt;/lastName&gt;&lt;/author&gt;&lt;author&gt;&lt;firstName&gt;Shelagh&lt;/firstName&gt;&lt;middleNames&gt;K&lt;/middleNames&gt;&lt;lastName&gt;Malham&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(Robins </w:t>
      </w:r>
      <w:r w:rsidR="00444189" w:rsidRPr="00444189">
        <w:rPr>
          <w:rFonts w:ascii="Times" w:hAnsi="Times" w:cs="Cambria"/>
          <w:i/>
          <w:iCs/>
        </w:rPr>
        <w:t>et al.</w:t>
      </w:r>
      <w:r w:rsidR="00444189" w:rsidRPr="00444189">
        <w:rPr>
          <w:rFonts w:ascii="Times" w:hAnsi="Times" w:cs="Cambria"/>
        </w:rPr>
        <w:t>, 2013)</w:t>
      </w:r>
      <w:r w:rsidR="00444189" w:rsidRPr="00444189">
        <w:rPr>
          <w:rFonts w:ascii="Times" w:hAnsi="Times"/>
        </w:rPr>
        <w:fldChar w:fldCharType="end"/>
      </w:r>
      <w:r w:rsidRPr="00444189">
        <w:rPr>
          <w:rFonts w:ascii="Times" w:hAnsi="Times"/>
        </w:rPr>
        <w:t>.</w:t>
      </w:r>
    </w:p>
    <w:p w14:paraId="0014060D" w14:textId="73B46334" w:rsidR="008256C4" w:rsidRPr="00444189" w:rsidRDefault="00D3785D">
      <w:pPr>
        <w:pStyle w:val="BodyText"/>
        <w:rPr>
          <w:rFonts w:ascii="Times" w:hAnsi="Times"/>
        </w:rPr>
      </w:pPr>
      <w:r w:rsidRPr="00444189">
        <w:rPr>
          <w:rFonts w:ascii="Times" w:hAnsi="Times"/>
        </w:rPr>
        <w:t xml:space="preserve">The trend in biophysical modelling is to present data using visual techniques such as heat maps, which being effective, make it difficult to pull out quantified data points. The most common </w:t>
      </w:r>
      <w:r w:rsidRPr="00444189">
        <w:rPr>
          <w:rFonts w:ascii="Times" w:hAnsi="Times"/>
        </w:rPr>
        <w:lastRenderedPageBreak/>
        <w:t xml:space="preserve">values we </w:t>
      </w:r>
      <w:r w:rsidR="003166BD" w:rsidRPr="00444189">
        <w:rPr>
          <w:rFonts w:ascii="Times" w:hAnsi="Times"/>
        </w:rPr>
        <w:t>could</w:t>
      </w:r>
      <w:r w:rsidRPr="00444189">
        <w:rPr>
          <w:rFonts w:ascii="Times" w:hAnsi="Times"/>
        </w:rPr>
        <w:t xml:space="preserve"> extract were self-recruitment (the percentage of settlers at a site that were spawned from there), local retention (the percentage of spawned larvae at a site that settled there) and overall settlement success of larvae. </w:t>
      </w:r>
      <w:commentRangeStart w:id="62"/>
      <w:r w:rsidRPr="00444189">
        <w:rPr>
          <w:rFonts w:ascii="Times" w:hAnsi="Times"/>
        </w:rPr>
        <w:t xml:space="preserve">For a detailed explanation of how these are calculated from the connectivity matrix, see </w:t>
      </w:r>
      <w:r w:rsidR="00444189" w:rsidRPr="00444189">
        <w:rPr>
          <w:rFonts w:ascii="Times" w:hAnsi="Times"/>
        </w:rPr>
        <w:fldChar w:fldCharType="begin"/>
      </w:r>
      <w:r w:rsidR="00444189" w:rsidRPr="00444189">
        <w:rPr>
          <w:rFonts w:ascii="Times" w:hAnsi="Times"/>
        </w:rPr>
        <w:instrText xml:space="preserve"> ADDIN PAPERS2_CITATIONS &lt;citation&gt;&lt;uuid&gt;EC68576F-6944-419B-9465-3567521E4154&lt;/uuid&gt;&lt;priority&gt;12&lt;/priority&gt;&lt;publications&gt;&lt;publication&gt;&lt;uuid&gt;015CF757-468E-4683-A276-25D593E2E4B2&lt;/uuid&gt;&lt;volume&gt;24&lt;/volume&gt;&lt;doi&gt;10.1890/13-0710.1&lt;/doi&gt;&lt;startpage&gt;257&lt;/startpage&gt;&lt;publication_date&gt;99201402141200000000222000&lt;/publication_date&gt;&lt;url&gt;http://www.esajournals.org/doi/abs/10.1890/13-0710.1&lt;/url&gt;&lt;citekey&gt;Burgess:2014cf&lt;/citekey&gt;&lt;type&gt;400&lt;/type&gt;&lt;title&gt;Beyond connectivity: how empirical methods can quantify population persistence to improve marine protected-area design&lt;/title&gt;&lt;publisher&gt; Ecological Society of America&lt;/publisher&gt;&lt;number&gt;2&lt;/number&gt;&lt;subtype&gt;400&lt;/subtype&gt;&lt;endpage&gt;270&lt;/endpage&gt;&lt;bundle&gt;&lt;publication&gt;&lt;title&gt;Ecological Applications&lt;/title&gt;&lt;type&gt;-100&lt;/type&gt;&lt;subtype&gt;-100&lt;/subtype&gt;&lt;uuid&gt;9B3E4234-77C3-42C2-8157-E9A3201B4481&lt;/uuid&gt;&lt;/publication&gt;&lt;/bundle&gt;&lt;authors&gt;&lt;author&gt;&lt;firstName&gt;Scott&lt;/firstName&gt;&lt;middleNames&gt;C&lt;/middleNames&gt;&lt;lastName&gt;Burgess&lt;/lastName&gt;&lt;/author&gt;&lt;author&gt;&lt;firstName&gt;Kerry&lt;/firstName&gt;&lt;middleNames&gt;J&lt;/middleNames&gt;&lt;lastName&gt;Nickols&lt;/lastName&gt;&lt;/author&gt;&lt;author&gt;&lt;firstName&gt;Chris&lt;/firstName&gt;&lt;middleNames&gt;D&lt;/middleNames&gt;&lt;lastName&gt;Griesemer&lt;/lastName&gt;&lt;/author&gt;&lt;author&gt;&lt;firstName&gt;Lewis&lt;/firstName&gt;&lt;middleNames&gt;A K&lt;/middleNames&gt;&lt;lastName&gt;Barnett&lt;/lastName&gt;&lt;/author&gt;&lt;author&gt;&lt;firstName&gt;Allison&lt;/firstName&gt;&lt;middleNames&gt;G&lt;/middleNames&gt;&lt;lastName&gt;Dedrick&lt;/lastName&gt;&lt;/author&gt;&lt;author&gt;&lt;firstName&gt;Erin&lt;/firstName&gt;&lt;middleNames&gt;V&lt;/middleNames&gt;&lt;lastName&gt;Satterthwaite&lt;/lastName&gt;&lt;/author&gt;&lt;author&gt;&lt;firstName&gt;Lauren&lt;/firstName&gt;&lt;lastName&gt;Yamane&lt;/lastName&gt;&lt;/author&gt;&lt;author&gt;&lt;firstName&gt;Steven&lt;/firstName&gt;&lt;middleNames&gt;G&lt;/middleNames&gt;&lt;lastName&gt;Morgan&lt;/lastName&gt;&lt;/author&gt;&lt;author&gt;&lt;firstName&gt;J&lt;/firstName&gt;&lt;middleNames&gt;Wilson&lt;/middleNames&gt;&lt;lastName&gt;White&lt;/lastName&gt;&lt;/author&gt;&lt;author&gt;&lt;firstName&gt;Louis&lt;/firstName&gt;&lt;middleNames&gt;W&lt;/middleNames&gt;&lt;lastName&gt;Botsford&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(Burgess </w:t>
      </w:r>
      <w:r w:rsidR="00444189" w:rsidRPr="00444189">
        <w:rPr>
          <w:rFonts w:ascii="Times" w:hAnsi="Times" w:cs="Cambria"/>
          <w:i/>
          <w:iCs/>
        </w:rPr>
        <w:t>et al.</w:t>
      </w:r>
      <w:r w:rsidR="00444189" w:rsidRPr="00444189">
        <w:rPr>
          <w:rFonts w:ascii="Times" w:hAnsi="Times" w:cs="Cambria"/>
        </w:rPr>
        <w:t>, 2014)</w:t>
      </w:r>
      <w:r w:rsidR="00444189" w:rsidRPr="00444189">
        <w:rPr>
          <w:rFonts w:ascii="Times" w:hAnsi="Times"/>
        </w:rPr>
        <w:fldChar w:fldCharType="end"/>
      </w:r>
      <w:r w:rsidRPr="00444189">
        <w:rPr>
          <w:rFonts w:ascii="Times" w:hAnsi="Times"/>
        </w:rPr>
        <w:t>.</w:t>
      </w:r>
      <w:commentRangeEnd w:id="62"/>
      <w:r w:rsidR="00D158BB">
        <w:rPr>
          <w:rStyle w:val="CommentReference"/>
        </w:rPr>
        <w:commentReference w:id="62"/>
      </w:r>
    </w:p>
    <w:p w14:paraId="1B38DC38" w14:textId="52672C01" w:rsidR="008256C4" w:rsidRPr="00444189" w:rsidRDefault="00D3785D">
      <w:pPr>
        <w:pStyle w:val="BodyText"/>
        <w:rPr>
          <w:rFonts w:ascii="Times" w:hAnsi="Times"/>
        </w:rPr>
      </w:pPr>
      <w:commentRangeStart w:id="63"/>
      <w:r w:rsidRPr="00444189">
        <w:rPr>
          <w:rFonts w:ascii="Times" w:hAnsi="Times"/>
        </w:rPr>
        <w:t xml:space="preserve">We </w:t>
      </w:r>
      <w:r w:rsidR="003166BD">
        <w:rPr>
          <w:rFonts w:ascii="Times" w:hAnsi="Times"/>
        </w:rPr>
        <w:t>could</w:t>
      </w:r>
      <w:r w:rsidRPr="00444189">
        <w:rPr>
          <w:rFonts w:ascii="Times" w:hAnsi="Times"/>
        </w:rPr>
        <w:t xml:space="preserve"> extract mean self-recruitment values from 17.5% of the published models, even though 29.7% of the papers used self-recruitment in their analysis. There </w:t>
      </w:r>
      <w:commentRangeEnd w:id="63"/>
      <w:r w:rsidR="006F18CD">
        <w:rPr>
          <w:rStyle w:val="CommentReference"/>
        </w:rPr>
        <w:commentReference w:id="63"/>
      </w:r>
      <w:r w:rsidRPr="00444189">
        <w:rPr>
          <w:rFonts w:ascii="Times" w:hAnsi="Times"/>
        </w:rPr>
        <w:t xml:space="preserve">was a large spread of the mean self-recruitment amongst the models, ranging from 0-98%, depending on the study, with a median </w:t>
      </w:r>
      <w:del w:id="64" w:author="William" w:date="2017-01-24T09:23:00Z">
        <w:r w:rsidRPr="00444189" w:rsidDel="003C3221">
          <w:rPr>
            <w:rFonts w:ascii="Times" w:hAnsi="Times"/>
          </w:rPr>
          <w:delText xml:space="preserve">value </w:delText>
        </w:r>
      </w:del>
      <w:r w:rsidRPr="00444189">
        <w:rPr>
          <w:rFonts w:ascii="Times" w:hAnsi="Times"/>
        </w:rPr>
        <w:t xml:space="preserve">self-recruitment value of 13.0%. Local retention, while mentioned for 31.7% of studies, we were only able to get mean local retention values for 5.5% of the models. Most people only reported potential connectivity models (potential is the probability of settlement, where </w:t>
      </w:r>
      <w:proofErr w:type="spellStart"/>
      <w:r w:rsidRPr="00444189">
        <w:rPr>
          <w:rFonts w:ascii="Times" w:hAnsi="Times"/>
        </w:rPr>
        <w:t>realised</w:t>
      </w:r>
      <w:proofErr w:type="spellEnd"/>
      <w:r w:rsidRPr="00444189">
        <w:rPr>
          <w:rFonts w:ascii="Times" w:hAnsi="Times"/>
        </w:rPr>
        <w:t xml:space="preserve"> is a more accurate measure offset by biological processes such as egg production and mortality). Mean local retention ranged from 0.3-46.0%, with a median value of 6.0%. Overall mean settlement success of the larvae was extracted for 18.02% of the studies, ranging </w:t>
      </w:r>
      <w:commentRangeStart w:id="65"/>
      <w:r w:rsidRPr="00444189">
        <w:rPr>
          <w:rFonts w:ascii="Times" w:hAnsi="Times"/>
        </w:rPr>
        <w:t>from 0.1-80% successful settlement rates, with a median of 26.8%.</w:t>
      </w:r>
    </w:p>
    <w:p w14:paraId="6F650C5C" w14:textId="77777777" w:rsidR="008256C4" w:rsidRPr="00444189" w:rsidRDefault="00D3785D">
      <w:pPr>
        <w:pStyle w:val="BodyText"/>
        <w:rPr>
          <w:rFonts w:ascii="Times" w:hAnsi="Times"/>
        </w:rPr>
      </w:pPr>
      <w:r w:rsidRPr="00444189">
        <w:rPr>
          <w:rFonts w:ascii="Times" w:hAnsi="Times"/>
        </w:rPr>
        <w:t xml:space="preserve">To see if there was an effect of the modelled geographical area on settlement, the regions were broadly </w:t>
      </w:r>
      <w:proofErr w:type="spellStart"/>
      <w:r w:rsidRPr="00444189">
        <w:rPr>
          <w:rFonts w:ascii="Times" w:hAnsi="Times"/>
        </w:rPr>
        <w:t>categorised</w:t>
      </w:r>
      <w:proofErr w:type="spellEnd"/>
      <w:r w:rsidRPr="00444189">
        <w:rPr>
          <w:rFonts w:ascii="Times" w:hAnsi="Times"/>
        </w:rPr>
        <w:t xml:space="preserve"> into open (coastal, island) or closed (bay or inland sea). There was no noticeable effect of geographical area on self-recruitment, however closed systems had double the median settlement success r</w:t>
      </w:r>
      <w:commentRangeEnd w:id="65"/>
      <w:r w:rsidR="003C3221">
        <w:rPr>
          <w:rStyle w:val="CommentReference"/>
        </w:rPr>
        <w:commentReference w:id="65"/>
      </w:r>
      <w:r w:rsidRPr="00444189">
        <w:rPr>
          <w:rFonts w:ascii="Times" w:hAnsi="Times"/>
        </w:rPr>
        <w:t>ate. This makes sense as in a closed system the choices of settlement sites for larvae are increased. Open systems will have higher degree of unsettled larvae as many are swept out into sea and away from settlement regions. There were not enough data points on local retention for comparison on geographical location.</w:t>
      </w:r>
    </w:p>
    <w:p w14:paraId="12981FDC" w14:textId="77777777" w:rsidR="008256C4" w:rsidRPr="00444189" w:rsidRDefault="00D3785D">
      <w:pPr>
        <w:pStyle w:val="Heading3"/>
        <w:rPr>
          <w:rFonts w:ascii="Times" w:hAnsi="Times"/>
          <w:color w:val="auto"/>
        </w:rPr>
      </w:pPr>
      <w:bookmarkStart w:id="66" w:name="physical-model"/>
      <w:bookmarkEnd w:id="66"/>
      <w:r w:rsidRPr="00444189">
        <w:rPr>
          <w:rFonts w:ascii="Times" w:hAnsi="Times"/>
          <w:color w:val="auto"/>
        </w:rPr>
        <w:t>Physical model</w:t>
      </w:r>
    </w:p>
    <w:p w14:paraId="710AE6E7" w14:textId="77777777" w:rsidR="008256C4" w:rsidRPr="00444189" w:rsidRDefault="00D3785D">
      <w:pPr>
        <w:pStyle w:val="Heading4"/>
        <w:rPr>
          <w:rFonts w:ascii="Times" w:hAnsi="Times"/>
          <w:color w:val="auto"/>
        </w:rPr>
      </w:pPr>
      <w:bookmarkStart w:id="67" w:name="hydrodynamic-models-used"/>
      <w:bookmarkEnd w:id="67"/>
      <w:r w:rsidRPr="00444189">
        <w:rPr>
          <w:rFonts w:ascii="Times" w:hAnsi="Times"/>
          <w:color w:val="auto"/>
        </w:rPr>
        <w:t>Hydrodynamic models used</w:t>
      </w:r>
    </w:p>
    <w:p w14:paraId="4A491DA9" w14:textId="77777777" w:rsidR="008256C4" w:rsidRPr="00444189" w:rsidRDefault="00D3785D">
      <w:pPr>
        <w:pStyle w:val="FirstParagraph"/>
        <w:rPr>
          <w:rFonts w:ascii="Times" w:hAnsi="Times"/>
        </w:rPr>
      </w:pPr>
      <w:r w:rsidRPr="00444189">
        <w:rPr>
          <w:rFonts w:ascii="Times" w:hAnsi="Times"/>
        </w:rPr>
        <w:t>Although this review focuses on the biological part of the coupled model, we will report some findings of the physical models used. The choice of oceanographic current model depends upon the region the connectivity study is taking place in. The two most common ocean circulation models used were the Regional Ocean Modelling System (ROMS; 25.3%) and the Hybrid Coordinate Ocean Model (HYCOM; 17.3%). Nested circulation models were used in the more complex particle trackers to bypass issues of low resolution in modelling.</w:t>
      </w:r>
    </w:p>
    <w:p w14:paraId="7203AC0A" w14:textId="77777777" w:rsidR="008256C4" w:rsidRPr="00444189" w:rsidRDefault="00D3785D">
      <w:pPr>
        <w:pStyle w:val="BodyText"/>
        <w:rPr>
          <w:rFonts w:ascii="Times" w:hAnsi="Times"/>
        </w:rPr>
      </w:pPr>
      <w:r w:rsidRPr="00444189">
        <w:rPr>
          <w:rFonts w:ascii="Times" w:hAnsi="Times"/>
        </w:rPr>
        <w:t xml:space="preserve">The mean resolution of the largest resolution used in these connectivity models was 5.6km^2, with extremes ranging from a precise 50m^2 </w:t>
      </w:r>
      <w:r w:rsidR="00444189" w:rsidRPr="00444189">
        <w:rPr>
          <w:rFonts w:ascii="Times" w:hAnsi="Times"/>
        </w:rPr>
        <w:fldChar w:fldCharType="begin"/>
      </w:r>
      <w:r w:rsidR="00444189" w:rsidRPr="00444189">
        <w:rPr>
          <w:rFonts w:ascii="Times" w:hAnsi="Times"/>
        </w:rPr>
        <w:instrText xml:space="preserve"> ADDIN PAPERS2_CITATIONS &lt;citation&gt;&lt;uuid&gt;73A386EA-0E87-4817-8361-F2EDDCA722ED&lt;/uuid&gt;&lt;priority&gt;13&lt;/priority&gt;&lt;publications&gt;&lt;publication&gt;&lt;volume&gt;11&lt;/volume&gt;&lt;publication_date&gt;99201403191200000000222000&lt;/publication_date&gt;&lt;number&gt;95&lt;/number&gt;&lt;doi&gt;10.1098/rsif.2014.0197&lt;/doi&gt;&lt;startpage&gt;20140197&lt;/startpage&gt;&lt;title&gt;Understanding macroalgal dispersal in a complex hydrodynamic environment: a combined population genetic and physical modelling approach&lt;/title&gt;&lt;uuid&gt;A9A96EE9-1A48-4438-A24B-1128878E4B60&lt;/uuid&gt;&lt;subtype&gt;400&lt;/subtype&gt;&lt;type&gt;400&lt;/type&gt;&lt;citekey&gt;Brennan:2014fm&lt;/citekey&gt;&lt;url&gt;http://rsif.royalsocietypublishing.org/cgi/doi/10.1098/rsif.2014.0197&lt;/url&gt;&lt;bundle&gt;&lt;publication&gt;&lt;publisher&gt;The Royal Society&lt;/publisher&gt;&lt;title&gt;Journal of The Royal Society Interface&lt;/title&gt;&lt;type&gt;-100&lt;/type&gt;&lt;subtype&gt;-100&lt;/subtype&gt;&lt;uuid&gt;90F3A2EB-244A-4ED5-9054-AEAEDAF28A67&lt;/uuid&gt;&lt;/publication&gt;&lt;/bundle&gt;&lt;authors&gt;&lt;author&gt;&lt;firstName&gt;G&lt;/firstName&gt;&lt;lastName&gt;Brennan&lt;/lastName&gt;&lt;/author&gt;&lt;author&gt;&lt;firstName&gt;L&lt;/firstName&gt;&lt;lastName&gt;Kregting&lt;/lastName&gt;&lt;/author&gt;&lt;author&gt;&lt;firstName&gt;G&lt;/firstName&gt;&lt;middleNames&gt;E&lt;/middleNames&gt;&lt;lastName&gt;Beatty&lt;/lastName&gt;&lt;/author&gt;&lt;author&gt;&lt;firstName&gt;C&lt;/firstName&gt;&lt;lastName&gt;Cole&lt;/lastName&gt;&lt;/author&gt;&lt;author&gt;&lt;firstName&gt;B&lt;/firstName&gt;&lt;lastName&gt;Elsasser&lt;/lastName&gt;&lt;/author&gt;&lt;author&gt;&lt;firstName&gt;G&lt;/firstName&gt;&lt;lastName&gt;Savidge&lt;/lastName&gt;&lt;/author&gt;&lt;author&gt;&lt;firstName&gt;J&lt;/firstName&gt;&lt;lastName&gt;Provan&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(Brennan </w:t>
      </w:r>
      <w:r w:rsidR="00444189" w:rsidRPr="00444189">
        <w:rPr>
          <w:rFonts w:ascii="Times" w:hAnsi="Times" w:cs="Cambria"/>
          <w:i/>
          <w:iCs/>
        </w:rPr>
        <w:t>et al.</w:t>
      </w:r>
      <w:r w:rsidR="00444189" w:rsidRPr="00444189">
        <w:rPr>
          <w:rFonts w:ascii="Times" w:hAnsi="Times" w:cs="Cambria"/>
        </w:rPr>
        <w:t>, 2014)</w:t>
      </w:r>
      <w:r w:rsidR="00444189" w:rsidRPr="00444189">
        <w:rPr>
          <w:rFonts w:ascii="Times" w:hAnsi="Times"/>
        </w:rPr>
        <w:fldChar w:fldCharType="end"/>
      </w:r>
      <w:r w:rsidRPr="00444189">
        <w:rPr>
          <w:rFonts w:ascii="Times" w:hAnsi="Times"/>
        </w:rPr>
        <w:t xml:space="preserve"> to broader 33km^2 </w:t>
      </w:r>
      <w:r w:rsidR="00444189" w:rsidRPr="00444189">
        <w:rPr>
          <w:rFonts w:ascii="Times" w:hAnsi="Times"/>
        </w:rPr>
        <w:fldChar w:fldCharType="begin"/>
      </w:r>
      <w:r w:rsidR="00444189" w:rsidRPr="00444189">
        <w:rPr>
          <w:rFonts w:ascii="Times" w:hAnsi="Times"/>
        </w:rPr>
        <w:instrText xml:space="preserve"> ADDIN PAPERS2_CITATIONS &lt;citation&gt;&lt;uuid&gt;7045484E-378F-44A3-B21B-83CF01A0CBD5&lt;/uuid&gt;&lt;priority&gt;14&lt;/priority&gt;&lt;publications&gt;&lt;publication&gt;&lt;uuid&gt;BBF5B728-D346-40A9-9A1C-702A48FF85E3&lt;/uuid&gt;&lt;volume&gt;86&lt;/volume&gt;&lt;doi&gt;10.1016/j.ocecoaman.2013.10.002&lt;/doi&gt;&lt;startpage&gt;13&lt;/startpage&gt;&lt;publication_date&gt;99201312011200000000222000&lt;/publication_date&gt;&lt;url&gt;http://dx.doi.org/10.1016/j.ocecoaman.2013.10.002&lt;/url&gt;&lt;citekey&gt;Crochelet:2013kr&lt;/citekey&gt;&lt;type&gt;400&lt;/type&gt;&lt;title&gt;Validation of a fish larvae dispersal model with otolith data in the Western Indian Ocean and implications for marine spatial planning in data-poor regions&lt;/title&gt;&lt;publisher&gt;Elsevier Ltd&lt;/publisher&gt;&lt;number&gt;C&lt;/number&gt;&lt;subtype&gt;400&lt;/subtype&gt;&lt;endpage&gt;21&lt;/endpage&gt;&lt;bundle&gt;&lt;publication&gt;&lt;publisher&gt;Elsevier Ltd&lt;/publisher&gt;&lt;title&gt;Ocean and Coastal Management&lt;/title&gt;&lt;type&gt;-100&lt;/type&gt;&lt;subtype&gt;-100&lt;/subtype&gt;&lt;uuid&gt;7F8955DD-1FD7-41E2-B49E-15B8579C26C3&lt;/uuid&gt;&lt;/publication&gt;&lt;/bundle&gt;&lt;authors&gt;&lt;author&gt;&lt;firstName&gt;Estelle&lt;/firstName&gt;&lt;lastName&gt;Crochelet&lt;/lastName&gt;&lt;/author&gt;&lt;author&gt;&lt;firstName&gt;Pascale&lt;/firstName&gt;&lt;lastName&gt;Chabanet&lt;/lastName&gt;&lt;/author&gt;&lt;author&gt;&lt;firstName&gt;Karine&lt;/firstName&gt;&lt;lastName&gt;Pothin&lt;/lastName&gt;&lt;/author&gt;&lt;author&gt;&lt;firstName&gt;Erwann&lt;/firstName&gt;&lt;lastName&gt;Lagabrielle&lt;/lastName&gt;&lt;/author&gt;&lt;author&gt;&lt;firstName&gt;Jason&lt;/firstName&gt;&lt;middleNames&gt;J&lt;/middleNames&gt;&lt;lastName&gt;Roberts&lt;/lastName&gt;&lt;/author&gt;&lt;author&gt;&lt;firstName&gt;Gwenaëlle&lt;/firstName&gt;&lt;lastName&gt;Pennober&lt;/lastName&gt;&lt;/author&gt;&lt;author&gt;&lt;firstName&gt;Raymonde&lt;/firstName&gt;&lt;lastName&gt;Lecomte-Finiger&lt;/lastName&gt;&lt;/author&gt;&lt;author&gt;&lt;firstName&gt;Michel&lt;/firstName&gt;&lt;lastName&gt;Petit&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(Crochelet </w:t>
      </w:r>
      <w:r w:rsidR="00444189" w:rsidRPr="00444189">
        <w:rPr>
          <w:rFonts w:ascii="Times" w:hAnsi="Times" w:cs="Cambria"/>
          <w:i/>
          <w:iCs/>
        </w:rPr>
        <w:t>et al.</w:t>
      </w:r>
      <w:r w:rsidR="00444189" w:rsidRPr="00444189">
        <w:rPr>
          <w:rFonts w:ascii="Times" w:hAnsi="Times" w:cs="Cambria"/>
        </w:rPr>
        <w:t>, 2013)</w:t>
      </w:r>
      <w:r w:rsidR="00444189" w:rsidRPr="00444189">
        <w:rPr>
          <w:rFonts w:ascii="Times" w:hAnsi="Times"/>
        </w:rPr>
        <w:fldChar w:fldCharType="end"/>
      </w:r>
      <w:r w:rsidRPr="00444189">
        <w:rPr>
          <w:rFonts w:ascii="Times" w:hAnsi="Times"/>
        </w:rPr>
        <w:t xml:space="preserve">. As seen in Miller's 2007 review, there was no trend over time towards high resolution models. </w:t>
      </w:r>
      <w:commentRangeStart w:id="68"/>
      <w:r w:rsidRPr="00444189">
        <w:rPr>
          <w:rFonts w:ascii="Times" w:hAnsi="Times"/>
        </w:rPr>
        <w:t xml:space="preserve">There was no relationship between either model resolution or nested models on the metrics of settlement or dispersal. </w:t>
      </w:r>
      <w:commentRangeEnd w:id="68"/>
      <w:r w:rsidR="00A50144">
        <w:rPr>
          <w:rStyle w:val="CommentReference"/>
        </w:rPr>
        <w:commentReference w:id="68"/>
      </w:r>
      <w:r w:rsidRPr="00444189">
        <w:rPr>
          <w:rFonts w:ascii="Times" w:hAnsi="Times"/>
        </w:rPr>
        <w:t>This was unexpected given that sub-mesoscale processes are expected to be more accurately captured in the hydrodynamic model as the resolution increases, as would the connectivity patterns of the modelled larvae, e.g. increasing self-recruitment as small eddies trap larvae close to natal reefs.</w:t>
      </w:r>
    </w:p>
    <w:p w14:paraId="11EBFF0F" w14:textId="3BDA22CD" w:rsidR="00444189" w:rsidRPr="00444189" w:rsidRDefault="00D3785D">
      <w:pPr>
        <w:pStyle w:val="BodyText"/>
        <w:rPr>
          <w:rFonts w:ascii="Times" w:hAnsi="Times"/>
        </w:rPr>
      </w:pPr>
      <w:r w:rsidRPr="00444189">
        <w:rPr>
          <w:rFonts w:ascii="Times" w:hAnsi="Times"/>
        </w:rPr>
        <w:t xml:space="preserve">The time particles updated in the system (environmental forcing) were either fixed time-steps or varied </w:t>
      </w:r>
      <w:r w:rsidR="006B6D9B" w:rsidRPr="00444189">
        <w:rPr>
          <w:rFonts w:ascii="Times" w:hAnsi="Times"/>
        </w:rPr>
        <w:t>per</w:t>
      </w:r>
      <w:r w:rsidRPr="00444189">
        <w:rPr>
          <w:rFonts w:ascii="Times" w:hAnsi="Times"/>
        </w:rPr>
        <w:t xml:space="preserve"> other factors. The median time-step was 1 hour, and ranged between 60 seconds </w:t>
      </w:r>
      <w:r w:rsidR="00444189" w:rsidRPr="00444189">
        <w:rPr>
          <w:rFonts w:ascii="Times" w:hAnsi="Times"/>
        </w:rPr>
        <w:fldChar w:fldCharType="begin"/>
      </w:r>
      <w:r w:rsidR="00444189" w:rsidRPr="00444189">
        <w:rPr>
          <w:rFonts w:ascii="Times" w:hAnsi="Times"/>
        </w:rPr>
        <w:instrText xml:space="preserve"> ADDIN PAPERS2_CITATIONS &lt;citation&gt;&lt;uuid&gt;57C5E59E-23E7-454B-90E9-7A3CBFD75A3C&lt;/uuid&gt;&lt;priority&gt;15&lt;/priority&gt;&lt;publications&gt;&lt;publication&gt;&lt;volume&gt;122&lt;/volume&gt;&lt;publication_date&gt;99201303191200000000222000&lt;/publication_date&gt;&lt;doi&gt;10.1111/j.1600-0706.2013.00377.x&lt;/doi&gt;&lt;startpage&gt;1401&lt;/startpage&gt;&lt;title&gt;Disentangling the role of connectivity, environmental filtering, and spatial structure on metacommunity dynamics&lt;/title&gt;&lt;uuid&gt;8F3318C4-58F3-4073-92E1-552F5F4AA5DB&lt;/uuid&gt;&lt;subtype&gt;400&lt;/subtype&gt;&lt;endpage&gt;1410&lt;/endpage&gt;&lt;type&gt;400&lt;/type&gt;&lt;citekey&gt;Moritz:2013dc&lt;/citekey&gt;&lt;url&gt;http://doi.wiley.com/10.1111/j.1600-0706.2013.00377.x&lt;/url&gt;&lt;bundle&gt;&lt;publication&gt;&lt;publisher&gt;Blackwell Publishing Ltd&lt;/publisher&gt;&lt;title&gt;Oikos&lt;/title&gt;&lt;type&gt;-100&lt;/type&gt;&lt;subtype&gt;-100&lt;/subtype&gt;&lt;uuid&gt;9A4E6719-CE37-4E16-B801-3C292DFA18FF&lt;/uuid&gt;&lt;/publication&gt;&lt;/bundle&gt;&lt;authors&gt;&lt;author&gt;&lt;firstName&gt;C&lt;/firstName&gt;&lt;lastName&gt;Moritz&lt;/lastName&gt;&lt;/author&gt;&lt;author&gt;&lt;firstName&gt;C&lt;/firstName&gt;&lt;middleNames&gt;N&lt;/middleNames&gt;&lt;lastName&gt;Meynard&lt;/lastName&gt;&lt;/author&gt;&lt;author&gt;&lt;firstName&gt;V&lt;/firstName&gt;&lt;lastName&gt;Devictor&lt;/lastName&gt;&lt;/author&gt;&lt;author&gt;&lt;firstName&gt;K&lt;/firstName&gt;&lt;lastName&gt;Guizien&lt;/lastName&gt;&lt;/author&gt;&lt;author&gt;&lt;firstName&gt;C&lt;/firstName&gt;&lt;lastName&gt;Labrune&lt;/lastName&gt;&lt;/author&gt;&lt;author&gt;&lt;firstName&gt;J&lt;/firstName&gt;&lt;middleNames&gt;M&lt;/middleNames&gt;&lt;lastName&gt;Guarini&lt;/lastName&gt;&lt;/author&gt;&lt;author&gt;&lt;firstName&gt;Nicholas&lt;/firstName&gt;&lt;lastName&gt;Mouquet&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(Moritz </w:t>
      </w:r>
      <w:r w:rsidR="00444189" w:rsidRPr="00444189">
        <w:rPr>
          <w:rFonts w:ascii="Times" w:hAnsi="Times" w:cs="Cambria"/>
          <w:i/>
          <w:iCs/>
        </w:rPr>
        <w:t>et al.</w:t>
      </w:r>
      <w:r w:rsidR="00444189" w:rsidRPr="00444189">
        <w:rPr>
          <w:rFonts w:ascii="Times" w:hAnsi="Times" w:cs="Cambria"/>
        </w:rPr>
        <w:t>, 2013)</w:t>
      </w:r>
      <w:r w:rsidR="00444189" w:rsidRPr="00444189">
        <w:rPr>
          <w:rFonts w:ascii="Times" w:hAnsi="Times"/>
        </w:rPr>
        <w:fldChar w:fldCharType="end"/>
      </w:r>
      <w:r w:rsidRPr="00444189">
        <w:rPr>
          <w:rFonts w:ascii="Times" w:hAnsi="Times"/>
        </w:rPr>
        <w:t xml:space="preserve"> and 24 hours </w:t>
      </w:r>
      <w:r w:rsidR="00444189" w:rsidRPr="00444189">
        <w:rPr>
          <w:rFonts w:ascii="Times" w:hAnsi="Times"/>
        </w:rPr>
        <w:fldChar w:fldCharType="begin"/>
      </w:r>
      <w:r w:rsidR="00444189" w:rsidRPr="00444189">
        <w:rPr>
          <w:rFonts w:ascii="Times" w:hAnsi="Times"/>
        </w:rPr>
        <w:instrText xml:space="preserve"> ADDIN PAPERS2_CITATIONS &lt;citation&gt;&lt;uuid&gt;C04422CF-FFB0-408F-916A-A54CB9F5029D&lt;/uuid&gt;&lt;priority&gt;16&lt;/priority&gt;&lt;publications&gt;&lt;publication&gt;&lt;uuid&gt;ABC4606D-26A8-491E-8F1F-B7D49826F471&lt;/uuid&gt;&lt;volume&gt;35&lt;/volume&gt;&lt;doi&gt;10.1111/j.1600-0587.2011.06874.x&lt;/doi&gt;&lt;subtitle&gt;Ecography&lt;/subtitle&gt;&lt;startpage&gt;89&lt;/startpage&gt;&lt;publication_date&gt;99201201001200000000220000&lt;/publication_date&gt;&lt;url&gt;http://doi.wiley.com/10.1111/j.1600-0587.2011.06874.x&lt;/url&gt;&lt;citekey&gt;Mora:2012kn&lt;/citekey&gt;&lt;type&gt;400&lt;/type&gt;&lt;title&gt;High connectivity among habitats precludes the relationship between dispersal and range size in tropical reef fishes&lt;/title&gt;&lt;location&gt;602,0,0,0&lt;/location&gt;&lt;institution&gt;[Mora, Camilo; Crosby, Kate; Roy, Denis; Tittensor, Derek P.] Dalhousie Univ, Dept Biol, Halifax, NS B3H 4J1, Canada. [Treml, Eric A.] Univ Queensland, Ctr Ecol, St Lucia, Qld 4072, Australia. [Roberts, Jason] Duke Univ, Nicholas Sch Environm, Durham, NC 27708 USA.</w:instrText>
      </w:r>
    </w:p>
    <w:p w14:paraId="25A4AD01" w14:textId="77777777" w:rsidR="00444189" w:rsidRPr="00444189" w:rsidRDefault="00444189">
      <w:pPr>
        <w:pStyle w:val="BodyText"/>
        <w:rPr>
          <w:rFonts w:ascii="Times" w:hAnsi="Times"/>
        </w:rPr>
      </w:pPr>
      <w:r w:rsidRPr="00444189">
        <w:rPr>
          <w:rFonts w:ascii="Times" w:hAnsi="Times"/>
        </w:rPr>
        <w:instrText>Mora, C (reprint author), Dalhousie Univ, Dept Biol, Halifax, NS B3H 4J1, Canada.</w:instrText>
      </w:r>
    </w:p>
    <w:p w14:paraId="398DCEF0" w14:textId="77777777" w:rsidR="008256C4" w:rsidRPr="00444189" w:rsidRDefault="00444189">
      <w:pPr>
        <w:pStyle w:val="BodyText"/>
        <w:rPr>
          <w:rFonts w:ascii="Times" w:hAnsi="Times"/>
        </w:rPr>
      </w:pPr>
      <w:r w:rsidRPr="00444189">
        <w:rPr>
          <w:rFonts w:ascii="Times" w:hAnsi="Times"/>
        </w:rPr>
        <w:instrText>moracamilo@hotmail.com&lt;/institution&gt;&lt;number&gt;1&lt;/number&gt;&lt;subtype&gt;400&lt;/subtype&gt;&lt;endpage&gt;96&lt;/endpage&gt;&lt;bundle&gt;&lt;publication&gt;&lt;title&gt;Ecography&lt;/title&gt;&lt;type&gt;-100&lt;/type&gt;&lt;subtype&gt;-100&lt;/subtype&gt;&lt;uuid&gt;61643DA8-F8C9-4021-A5CE-E09316935933&lt;/uuid&gt;&lt;/publication&gt;&lt;/bundle&gt;&lt;authors&gt;&lt;author&gt;&lt;firstName&gt;Camilo&lt;/firstName&gt;&lt;lastName&gt;Mora&lt;/lastName&gt;&lt;/author&gt;&lt;author&gt;&lt;firstName&gt;Eric&lt;/firstName&gt;&lt;middleNames&gt;A&lt;/middleNames&gt;&lt;lastName&gt;Treml&lt;/lastName&gt;&lt;/author&gt;&lt;author&gt;&lt;firstName&gt;Jason&lt;/firstName&gt;&lt;middleNames&gt;J&lt;/middleNames&gt;&lt;lastName&gt;Roberts&lt;/lastName&gt;&lt;/author&gt;&lt;author&gt;&lt;firstName&gt;Kate&lt;/firstName&gt;&lt;lastName&gt;Crosby&lt;/lastName&gt;&lt;/author&gt;&lt;author&gt;&lt;firstName&gt;Dennis&lt;/firstName&gt;&lt;lastName&gt;Roy&lt;/lastName&gt;&lt;/author&gt;&lt;author&gt;&lt;firstName&gt;Derek&lt;/firstName&gt;&lt;middleNames&gt;P&lt;/middleNames&gt;&lt;lastName&gt;Tittensor&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(Mora </w:t>
      </w:r>
      <w:r w:rsidRPr="00444189">
        <w:rPr>
          <w:rFonts w:ascii="Times" w:hAnsi="Times" w:cs="Cambria"/>
          <w:i/>
          <w:iCs/>
        </w:rPr>
        <w:t>et al.</w:t>
      </w:r>
      <w:r w:rsidRPr="00444189">
        <w:rPr>
          <w:rFonts w:ascii="Times" w:hAnsi="Times" w:cs="Cambria"/>
        </w:rPr>
        <w:t>, 2012)</w:t>
      </w:r>
      <w:r w:rsidRPr="00444189">
        <w:rPr>
          <w:rFonts w:ascii="Times" w:hAnsi="Times"/>
        </w:rPr>
        <w:fldChar w:fldCharType="end"/>
      </w:r>
      <w:r w:rsidR="00D3785D" w:rsidRPr="00444189">
        <w:rPr>
          <w:rFonts w:ascii="Times" w:hAnsi="Times"/>
        </w:rPr>
        <w:t xml:space="preserve">. </w:t>
      </w:r>
      <w:commentRangeStart w:id="69"/>
      <w:r w:rsidR="00D3785D" w:rsidRPr="00444189">
        <w:rPr>
          <w:rFonts w:ascii="Times" w:hAnsi="Times"/>
        </w:rPr>
        <w:t xml:space="preserve">Under reporting </w:t>
      </w:r>
      <w:commentRangeEnd w:id="69"/>
      <w:r w:rsidR="00952C41">
        <w:rPr>
          <w:rStyle w:val="CommentReference"/>
        </w:rPr>
        <w:commentReference w:id="69"/>
      </w:r>
      <w:r w:rsidR="00D3785D" w:rsidRPr="00444189">
        <w:rPr>
          <w:rFonts w:ascii="Times" w:hAnsi="Times"/>
        </w:rPr>
        <w:t xml:space="preserve">of the time-step used occurred in 37.3% of the papers. The choice of time-step is determined by both the physical </w:t>
      </w:r>
      <w:r w:rsidR="00D3785D" w:rsidRPr="00444189">
        <w:rPr>
          <w:rFonts w:ascii="Times" w:hAnsi="Times"/>
        </w:rPr>
        <w:lastRenderedPageBreak/>
        <w:t>model and computational choices, and no rational was given for the decision in those studies. There was no relationship of time-step choice on the metrics of dispersal or settlement, therefore it is integral to be accurate when resolving oceanographic forcing.</w:t>
      </w:r>
    </w:p>
    <w:p w14:paraId="1048A349" w14:textId="2EDFD8E2" w:rsidR="008256C4" w:rsidRPr="00444189" w:rsidRDefault="00D3785D">
      <w:pPr>
        <w:pStyle w:val="BodyText"/>
        <w:rPr>
          <w:rFonts w:ascii="Times" w:hAnsi="Times"/>
        </w:rPr>
      </w:pPr>
      <w:commentRangeStart w:id="70"/>
      <w:r w:rsidRPr="00444189">
        <w:rPr>
          <w:rFonts w:ascii="Times" w:hAnsi="Times"/>
        </w:rPr>
        <w:t xml:space="preserve">The models used different time-scales of oceanographic data depending on the trends </w:t>
      </w:r>
      <w:del w:id="71" w:author="William Figueira" w:date="2017-02-01T17:04:00Z">
        <w:r w:rsidRPr="00444189" w:rsidDel="00D158BB">
          <w:rPr>
            <w:rFonts w:ascii="Times" w:hAnsi="Times"/>
          </w:rPr>
          <w:delText>they were</w:delText>
        </w:r>
      </w:del>
      <w:ins w:id="72" w:author="William Figueira" w:date="2017-02-01T17:04:00Z">
        <w:r w:rsidR="00D158BB">
          <w:rPr>
            <w:rFonts w:ascii="Times" w:hAnsi="Times"/>
          </w:rPr>
          <w:t>of</w:t>
        </w:r>
      </w:ins>
      <w:r w:rsidRPr="00444189">
        <w:rPr>
          <w:rFonts w:ascii="Times" w:hAnsi="Times"/>
        </w:rPr>
        <w:t xml:space="preserve"> interest</w:t>
      </w:r>
      <w:del w:id="73" w:author="William Figueira" w:date="2017-02-01T17:04:00Z">
        <w:r w:rsidRPr="00444189" w:rsidDel="00D158BB">
          <w:rPr>
            <w:rFonts w:ascii="Times" w:hAnsi="Times"/>
          </w:rPr>
          <w:delText>ed</w:delText>
        </w:r>
      </w:del>
      <w:r w:rsidRPr="00444189">
        <w:rPr>
          <w:rFonts w:ascii="Times" w:hAnsi="Times"/>
        </w:rPr>
        <w:t xml:space="preserve"> (inter- or intra-annual). Studies trended towards running the biophysical model using only the time-scale of a few years (median = 3 years) (Figure 7) with the majority using only a single year in their connectivity study. Only one study used the average of several years input data to interpret mean connectivity patterns </w:t>
      </w:r>
      <w:r w:rsidR="00444189" w:rsidRPr="00444189">
        <w:rPr>
          <w:rFonts w:ascii="Times" w:hAnsi="Times"/>
        </w:rPr>
        <w:fldChar w:fldCharType="begin"/>
      </w:r>
      <w:r w:rsidR="00444189" w:rsidRPr="00444189">
        <w:rPr>
          <w:rFonts w:ascii="Times" w:hAnsi="Times"/>
        </w:rPr>
        <w:instrText xml:space="preserve"> ADDIN PAPERS2_CITATIONS &lt;citation&gt;&lt;uuid&gt;F74C64E0-0753-47EF-85A8-C4CADAF91DE1&lt;/uuid&gt;&lt;priority&gt;17&lt;/priority&gt;&lt;publications&gt;&lt;publication&gt;&lt;uuid&gt;32AAAF91-5B11-4970-BFE3-CEC6539CB26A&lt;/uuid&gt;&lt;volume&gt;22&lt;/volume&gt;&lt;doi&gt;10.1111/mec.12192&lt;/doi&gt;&lt;startpage&gt;1518&lt;/startpage&gt;&lt;publication_date&gt;99201301071200000000222000&lt;/publication_date&gt;&lt;url&gt;http://doi.wiley.com/10.1111/mec.12192&lt;/url&gt;&lt;citekey&gt;Feutry:2013je&lt;/citekey&gt;&lt;type&gt;400&lt;/type&gt;&lt;title&gt;Stretched to the limit; can a short pelagic larval duration connect adult populations of an Indo-Pacific diadromous fish (Kuhlia rupestris)?&lt;/title&gt;&lt;number&gt;6&lt;/number&gt;&lt;subtype&gt;400&lt;/subtype&gt;&lt;endpage&gt;1530&lt;/endpage&gt;&lt;bundle&gt;&lt;publication&gt;&lt;title&gt;Molecular Ecology&lt;/title&gt;&lt;type&gt;-100&lt;/type&gt;&lt;subtype&gt;-100&lt;/subtype&gt;&lt;uuid&gt;296CAF62-A378-4A27-8543-DFB7CDE0B29C&lt;/uuid&gt;&lt;/publication&gt;&lt;/bundle&gt;&lt;authors&gt;&lt;author&gt;&lt;firstName&gt;P&lt;/firstName&gt;&lt;lastName&gt;Feutry&lt;/lastName&gt;&lt;/author&gt;&lt;author&gt;&lt;firstName&gt;A&lt;/firstName&gt;&lt;lastName&gt;Vergnes&lt;/lastName&gt;&lt;/author&gt;&lt;author&gt;&lt;firstName&gt;D&lt;/firstName&gt;&lt;lastName&gt;Broderick&lt;/lastName&gt;&lt;/author&gt;&lt;author&gt;&lt;firstName&gt;J&lt;/firstName&gt;&lt;lastName&gt;Lambourdière&lt;/lastName&gt;&lt;/author&gt;&lt;author&gt;&lt;firstName&gt;P&lt;/firstName&gt;&lt;lastName&gt;Keith&lt;/lastName&gt;&lt;/author&gt;&lt;author&gt;&lt;firstName&gt;J&lt;/firstName&gt;&lt;middleNames&gt;R&lt;/middleNames&gt;&lt;lastName&gt;Ovenden&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(Feutry </w:t>
      </w:r>
      <w:r w:rsidR="00444189" w:rsidRPr="00444189">
        <w:rPr>
          <w:rFonts w:ascii="Times" w:hAnsi="Times" w:cs="Cambria"/>
          <w:i/>
          <w:iCs/>
        </w:rPr>
        <w:t>et al.</w:t>
      </w:r>
      <w:r w:rsidR="00444189" w:rsidRPr="00444189">
        <w:rPr>
          <w:rFonts w:ascii="Times" w:hAnsi="Times" w:cs="Cambria"/>
        </w:rPr>
        <w:t>, 2013)</w:t>
      </w:r>
      <w:r w:rsidR="00444189" w:rsidRPr="00444189">
        <w:rPr>
          <w:rFonts w:ascii="Times" w:hAnsi="Times"/>
        </w:rPr>
        <w:fldChar w:fldCharType="end"/>
      </w:r>
      <w:r w:rsidRPr="00444189">
        <w:rPr>
          <w:rFonts w:ascii="Times" w:hAnsi="Times"/>
        </w:rPr>
        <w:t xml:space="preserve">. Other outliers included studies investigating climate change scenarios, which used periods of 60 years </w:t>
      </w:r>
      <w:r w:rsidR="00444189" w:rsidRPr="00444189">
        <w:rPr>
          <w:rFonts w:ascii="Times" w:hAnsi="Times"/>
        </w:rPr>
        <w:fldChar w:fldCharType="begin"/>
      </w:r>
      <w:r w:rsidR="00444189" w:rsidRPr="00444189">
        <w:rPr>
          <w:rFonts w:ascii="Times" w:hAnsi="Times"/>
        </w:rPr>
        <w:instrText xml:space="preserve"> ADDIN PAPERS2_CITATIONS &lt;citation&gt;&lt;uuid&gt;8B76A2EE-7A74-4556-A1AF-057B1F99492F&lt;/uuid&gt;&lt;priority&gt;18&lt;/priority&gt;&lt;publications&gt;&lt;publication&gt;&lt;volume&gt;116&lt;/volume&gt;&lt;publication_date&gt;99201112101200000000222000&lt;/publication_date&gt;&lt;doi&gt;10.1029/2011jg001731&lt;/doi&gt;&lt;startpage&gt;G04026&lt;/startpage&gt;&lt;title&gt;Potential changes in larval dispersal and alongshore connectivity on the central Chilean coast due to an altered wind climate&lt;/title&gt;&lt;uuid&gt;B5100BE0-6415-4FD8-871D-719C622AB05C&lt;/uuid&gt;&lt;subtype&gt;400&lt;/subtype&gt;&lt;type&gt;400&lt;/type&gt;&lt;citekey&gt;Aiken:2011fx&lt;/citekey&gt;&lt;url&gt;http://doi.wiley.com/10.1029/2011JG001731&lt;/url&gt;&lt;bundle&gt;&lt;publication&gt;&lt;title&gt;Journal of Geophysical Research&lt;/title&gt;&lt;type&gt;-100&lt;/type&gt;&lt;subtype&gt;-100&lt;/subtype&gt;&lt;uuid&gt;05C53ACC-1A06-434B-B1BE-CB4528FC1188&lt;/uuid&gt;&lt;/publication&gt;&lt;/bundle&gt;&lt;authors&gt;&lt;author&gt;&lt;firstName&gt;C&lt;/firstName&gt;&lt;middleNames&gt;M&lt;/middleNames&gt;&lt;lastName&gt;Aiken&lt;/lastName&gt;&lt;/author&gt;&lt;author&gt;&lt;firstName&gt;S&lt;/firstName&gt;&lt;middleNames&gt;A&lt;/middleNames&gt;&lt;lastName&gt;Navarrete&lt;/lastName&gt;&lt;/author&gt;&lt;author&gt;&lt;firstName&gt;J&lt;/firstName&gt;&lt;middleNames&gt;L&lt;/middleNames&gt;&lt;lastName&gt;Pelegrí&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(Aiken </w:t>
      </w:r>
      <w:r w:rsidR="00444189" w:rsidRPr="00444189">
        <w:rPr>
          <w:rFonts w:ascii="Times" w:hAnsi="Times" w:cs="Cambria"/>
          <w:i/>
          <w:iCs/>
        </w:rPr>
        <w:t>et al.</w:t>
      </w:r>
      <w:r w:rsidR="00444189" w:rsidRPr="00444189">
        <w:rPr>
          <w:rFonts w:ascii="Times" w:hAnsi="Times" w:cs="Cambria"/>
        </w:rPr>
        <w:t>, 2011)</w:t>
      </w:r>
      <w:r w:rsidR="00444189" w:rsidRPr="00444189">
        <w:rPr>
          <w:rFonts w:ascii="Times" w:hAnsi="Times"/>
        </w:rPr>
        <w:fldChar w:fldCharType="end"/>
      </w:r>
      <w:r w:rsidRPr="00444189">
        <w:rPr>
          <w:rFonts w:ascii="Times" w:hAnsi="Times"/>
        </w:rPr>
        <w:t xml:space="preserve"> and 130 years </w:t>
      </w:r>
      <w:r w:rsidR="00444189" w:rsidRPr="00444189">
        <w:rPr>
          <w:rFonts w:ascii="Times" w:hAnsi="Times"/>
        </w:rPr>
        <w:fldChar w:fldCharType="begin"/>
      </w:r>
      <w:r w:rsidR="00444189" w:rsidRPr="00444189">
        <w:rPr>
          <w:rFonts w:ascii="Times" w:hAnsi="Times"/>
        </w:rPr>
        <w:instrText xml:space="preserve"> ADDIN PAPERS2_CITATIONS &lt;citation&gt;&lt;uuid&gt;7D482253-6D8A-4921-B6DA-758B7478BB95&lt;/uuid&gt;&lt;priority&gt;19&lt;/priority&gt;&lt;publications&gt;&lt;publication&gt;&lt;uuid&gt;59848266-D11B-40A0-97F6-772AE7D4C869&lt;/uuid&gt;&lt;volume&gt;21&lt;/volume&gt;&lt;doi&gt;10.1111/ddi.12250&lt;/doi&gt;&lt;startpage&gt;139&lt;/startpage&gt;&lt;publication_date&gt;99201409191200000000222000&lt;/publication_date&gt;&lt;url&gt;http://doi.wiley.com/10.1111/ddi.12250&lt;/url&gt;&lt;citekey&gt;Andrello:2014ge&lt;/citekey&gt;&lt;type&gt;400&lt;/type&gt;&lt;title&gt;Additive effects of climate change on connectivity between marine protected areas and larval supply to fished areas&lt;/title&gt;&lt;number&gt;2&lt;/number&gt;&lt;subtype&gt;400&lt;/subtype&gt;&lt;endpage&gt;150&lt;/endpage&gt;&lt;bundle&gt;&lt;publication&gt;&lt;title&gt;Diversity and Distributions&lt;/title&gt;&lt;type&gt;-100&lt;/type&gt;&lt;subtype&gt;-100&lt;/subtype&gt;&lt;uuid&gt;40C3BF26-F6F5-4C0C-98A2-4749F98CF144&lt;/uuid&gt;&lt;/publication&gt;&lt;/bundle&gt;&lt;authors&gt;&lt;author&gt;&lt;firstName&gt;Marco&lt;/firstName&gt;&lt;lastName&gt;Andrello&lt;/lastName&gt;&lt;/author&gt;&lt;author&gt;&lt;firstName&gt;David&lt;/firstName&gt;&lt;lastName&gt;Mouillot&lt;/lastName&gt;&lt;/author&gt;&lt;author&gt;&lt;firstName&gt;Samuel&lt;/firstName&gt;&lt;lastName&gt;Somot&lt;/lastName&gt;&lt;/author&gt;&lt;author&gt;&lt;firstName&gt;Wilfried&lt;/firstName&gt;&lt;lastName&gt;Thuiller&lt;/lastName&gt;&lt;/author&gt;&lt;author&gt;&lt;firstName&gt;Stéphanie&lt;/firstName&gt;&lt;lastName&gt;Manel&lt;/lastName&gt;&lt;/author&gt;&lt;/authors&gt;&lt;editors&gt;&lt;author&gt;&lt;firstName&gt;Michael&lt;/firstName&gt;&lt;lastName&gt;Bode&lt;/lastName&gt;&lt;/author&gt;&lt;/edit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(Andrello </w:t>
      </w:r>
      <w:r w:rsidR="00444189" w:rsidRPr="00444189">
        <w:rPr>
          <w:rFonts w:ascii="Times" w:hAnsi="Times" w:cs="Cambria"/>
          <w:i/>
          <w:iCs/>
        </w:rPr>
        <w:t>et al.</w:t>
      </w:r>
      <w:r w:rsidR="00444189" w:rsidRPr="00444189">
        <w:rPr>
          <w:rFonts w:ascii="Times" w:hAnsi="Times" w:cs="Cambria"/>
        </w:rPr>
        <w:t>, 2014)</w:t>
      </w:r>
      <w:r w:rsidR="00444189" w:rsidRPr="00444189">
        <w:rPr>
          <w:rFonts w:ascii="Times" w:hAnsi="Times"/>
        </w:rPr>
        <w:fldChar w:fldCharType="end"/>
      </w:r>
      <w:r w:rsidRPr="00444189">
        <w:rPr>
          <w:rFonts w:ascii="Times" w:hAnsi="Times"/>
        </w:rPr>
        <w:t>. In these studies, the earliest year modelled was 1950, and the latest year modelled was 2100 (using ocean current data based on past averages). The average of the dates modelled was a start date of 2001 with an end date of 2008. Although not all models used continuous years as input, some studies only used specific years as input.</w:t>
      </w:r>
      <w:commentRangeEnd w:id="70"/>
      <w:r w:rsidR="009F3A49">
        <w:rPr>
          <w:rStyle w:val="CommentReference"/>
        </w:rPr>
        <w:commentReference w:id="70"/>
      </w:r>
    </w:p>
    <w:p w14:paraId="4DACCFAE" w14:textId="77777777" w:rsidR="008256C4" w:rsidRPr="00444189" w:rsidRDefault="00D3785D">
      <w:pPr>
        <w:pStyle w:val="FigurewithCaption"/>
        <w:rPr>
          <w:rFonts w:ascii="Times" w:hAnsi="Times"/>
        </w:rPr>
      </w:pPr>
      <w:r w:rsidRPr="00444189">
        <w:rPr>
          <w:rFonts w:ascii="Times" w:hAnsi="Times"/>
          <w:noProof/>
        </w:rPr>
        <w:drawing>
          <wp:inline distT="0" distB="0" distL="0" distR="0" wp14:anchorId="4D04669F" wp14:editId="3CE1C771">
            <wp:extent cx="5334000" cy="3565702"/>
            <wp:effectExtent l="0" t="0" r="0" b="0"/>
            <wp:docPr id="7" name="Picture" descr="Figure 7: Density plot of the total years modelled in each of the model runs"/>
            <wp:cNvGraphicFramePr/>
            <a:graphic xmlns:a="http://schemas.openxmlformats.org/drawingml/2006/main">
              <a:graphicData uri="http://schemas.openxmlformats.org/drawingml/2006/picture">
                <pic:pic xmlns:pic="http://schemas.openxmlformats.org/drawingml/2006/picture">
                  <pic:nvPicPr>
                    <pic:cNvPr id="0" name="Picture" descr="../figs/modelled_years.png"/>
                    <pic:cNvPicPr>
                      <a:picLocks noChangeAspect="1" noChangeArrowheads="1"/>
                    </pic:cNvPicPr>
                  </pic:nvPicPr>
                  <pic:blipFill>
                    <a:blip r:embed="rId15"/>
                    <a:stretch>
                      <a:fillRect/>
                    </a:stretch>
                  </pic:blipFill>
                  <pic:spPr bwMode="auto">
                    <a:xfrm>
                      <a:off x="0" y="0"/>
                      <a:ext cx="5334000" cy="3565702"/>
                    </a:xfrm>
                    <a:prstGeom prst="rect">
                      <a:avLst/>
                    </a:prstGeom>
                    <a:noFill/>
                    <a:ln w="9525">
                      <a:noFill/>
                      <a:headEnd/>
                      <a:tailEnd/>
                    </a:ln>
                  </pic:spPr>
                </pic:pic>
              </a:graphicData>
            </a:graphic>
          </wp:inline>
        </w:drawing>
      </w:r>
    </w:p>
    <w:p w14:paraId="79A82DD5" w14:textId="77777777" w:rsidR="008256C4" w:rsidRPr="00444189" w:rsidRDefault="00D3785D">
      <w:pPr>
        <w:pStyle w:val="ImageCaption"/>
        <w:rPr>
          <w:rFonts w:ascii="Times" w:hAnsi="Times"/>
        </w:rPr>
      </w:pPr>
      <w:r w:rsidRPr="00444189">
        <w:rPr>
          <w:rFonts w:ascii="Times" w:hAnsi="Times"/>
        </w:rPr>
        <w:t>Figure 7: Density plot of the total years modelled in each of the model runs</w:t>
      </w:r>
    </w:p>
    <w:p w14:paraId="43F34C99" w14:textId="77777777" w:rsidR="008256C4" w:rsidRPr="00444189" w:rsidRDefault="00D3785D">
      <w:pPr>
        <w:pStyle w:val="Heading3"/>
        <w:rPr>
          <w:rFonts w:ascii="Times" w:hAnsi="Times"/>
          <w:color w:val="auto"/>
        </w:rPr>
      </w:pPr>
      <w:bookmarkStart w:id="74" w:name="biological-model"/>
      <w:bookmarkEnd w:id="74"/>
      <w:r w:rsidRPr="00444189">
        <w:rPr>
          <w:rFonts w:ascii="Times" w:hAnsi="Times"/>
          <w:color w:val="auto"/>
        </w:rPr>
        <w:t>Biological model</w:t>
      </w:r>
    </w:p>
    <w:p w14:paraId="67CE6C1C" w14:textId="77777777" w:rsidR="008256C4" w:rsidRPr="00444189" w:rsidRDefault="00D3785D">
      <w:pPr>
        <w:pStyle w:val="FirstParagraph"/>
        <w:rPr>
          <w:rFonts w:ascii="Times" w:hAnsi="Times"/>
        </w:rPr>
      </w:pPr>
      <w:r w:rsidRPr="00444189">
        <w:rPr>
          <w:rFonts w:ascii="Times" w:hAnsi="Times"/>
        </w:rPr>
        <w:t>The biological attributes implemented were not consistent across the studies</w:t>
      </w:r>
      <w:del w:id="75" w:author="William Figueira" w:date="2017-02-01T17:07:00Z">
        <w:r w:rsidRPr="00444189" w:rsidDel="009F3A49">
          <w:rPr>
            <w:rFonts w:ascii="Times" w:hAnsi="Times"/>
          </w:rPr>
          <w:delText>,</w:delText>
        </w:r>
      </w:del>
      <w:r w:rsidRPr="00444189">
        <w:rPr>
          <w:rFonts w:ascii="Times" w:hAnsi="Times"/>
        </w:rPr>
        <w:t xml:space="preserve"> apart from the two biological parameters every connectivity study must implement, spawning strategies and pelagic larval duration. </w:t>
      </w:r>
      <w:commentRangeStart w:id="76"/>
      <w:r w:rsidRPr="00444189">
        <w:rPr>
          <w:rFonts w:ascii="Times" w:hAnsi="Times"/>
        </w:rPr>
        <w:t xml:space="preserve">Whether this lack of consistency is because researchers do not agree that biological has much influence on connectivity patterns, some </w:t>
      </w:r>
      <w:proofErr w:type="spellStart"/>
      <w:r w:rsidRPr="00444189">
        <w:rPr>
          <w:rFonts w:ascii="Times" w:hAnsi="Times"/>
        </w:rPr>
        <w:t>behaviours</w:t>
      </w:r>
      <w:proofErr w:type="spellEnd"/>
      <w:r w:rsidRPr="00444189">
        <w:rPr>
          <w:rFonts w:ascii="Times" w:hAnsi="Times"/>
        </w:rPr>
        <w:t xml:space="preserve"> are species specific or the empirical knowledge to </w:t>
      </w:r>
      <w:proofErr w:type="spellStart"/>
      <w:r w:rsidRPr="00444189">
        <w:rPr>
          <w:rFonts w:ascii="Times" w:hAnsi="Times"/>
        </w:rPr>
        <w:t>parametrise</w:t>
      </w:r>
      <w:proofErr w:type="spellEnd"/>
      <w:r w:rsidRPr="00444189">
        <w:rPr>
          <w:rFonts w:ascii="Times" w:hAnsi="Times"/>
        </w:rPr>
        <w:t xml:space="preserve"> the model is missing in the literature.</w:t>
      </w:r>
      <w:commentRangeEnd w:id="76"/>
      <w:r w:rsidR="009F3A49">
        <w:rPr>
          <w:rStyle w:val="CommentReference"/>
        </w:rPr>
        <w:commentReference w:id="76"/>
      </w:r>
    </w:p>
    <w:p w14:paraId="751668E7" w14:textId="77777777" w:rsidR="008256C4" w:rsidRPr="00444189" w:rsidRDefault="00D3785D">
      <w:pPr>
        <w:pStyle w:val="TableCaption"/>
        <w:rPr>
          <w:rFonts w:ascii="Times" w:hAnsi="Times"/>
        </w:rPr>
      </w:pPr>
      <w:r w:rsidRPr="00444189">
        <w:rPr>
          <w:rFonts w:ascii="Times" w:hAnsi="Times"/>
        </w:rPr>
        <w:lastRenderedPageBreak/>
        <w:t xml:space="preserve">Table 1: The </w:t>
      </w:r>
      <w:proofErr w:type="spellStart"/>
      <w:r w:rsidRPr="00444189">
        <w:rPr>
          <w:rFonts w:ascii="Times" w:hAnsi="Times"/>
        </w:rPr>
        <w:t>behaviours</w:t>
      </w:r>
      <w:proofErr w:type="spellEnd"/>
      <w:r w:rsidRPr="00444189">
        <w:rPr>
          <w:rFonts w:ascii="Times" w:hAnsi="Times"/>
        </w:rPr>
        <w:t xml:space="preserve"> that have been implemented in the modelled connectivity studies. Note that multiple </w:t>
      </w:r>
      <w:proofErr w:type="spellStart"/>
      <w:r w:rsidRPr="00444189">
        <w:rPr>
          <w:rFonts w:ascii="Times" w:hAnsi="Times"/>
        </w:rPr>
        <w:t>behaviours</w:t>
      </w:r>
      <w:proofErr w:type="spellEnd"/>
      <w:r w:rsidRPr="00444189">
        <w:rPr>
          <w:rFonts w:ascii="Times" w:hAnsi="Times"/>
        </w:rPr>
        <w:t xml:space="preserve"> can be implemented in the one model</w:t>
      </w:r>
    </w:p>
    <w:tbl>
      <w:tblPr>
        <w:tblW w:w="0" w:type="pct"/>
        <w:tblLook w:val="07E0" w:firstRow="1" w:lastRow="1" w:firstColumn="1" w:lastColumn="1" w:noHBand="1" w:noVBand="1"/>
      </w:tblPr>
      <w:tblGrid>
        <w:gridCol w:w="3296"/>
        <w:gridCol w:w="1831"/>
      </w:tblGrid>
      <w:tr w:rsidR="008256C4" w:rsidRPr="00444189" w14:paraId="2E38649F" w14:textId="77777777">
        <w:tc>
          <w:tcPr>
            <w:tcW w:w="0" w:type="auto"/>
            <w:tcBorders>
              <w:bottom w:val="single" w:sz="0" w:space="0" w:color="auto"/>
            </w:tcBorders>
            <w:vAlign w:val="bottom"/>
          </w:tcPr>
          <w:p w14:paraId="77C353FC" w14:textId="77777777" w:rsidR="008256C4" w:rsidRPr="00444189" w:rsidRDefault="00D3785D">
            <w:pPr>
              <w:pStyle w:val="Compact"/>
              <w:rPr>
                <w:rFonts w:ascii="Times" w:hAnsi="Times"/>
              </w:rPr>
            </w:pPr>
            <w:r w:rsidRPr="00444189">
              <w:rPr>
                <w:rFonts w:ascii="Times" w:hAnsi="Times"/>
              </w:rPr>
              <w:t>Functionality</w:t>
            </w:r>
          </w:p>
        </w:tc>
        <w:tc>
          <w:tcPr>
            <w:tcW w:w="0" w:type="auto"/>
            <w:tcBorders>
              <w:bottom w:val="single" w:sz="0" w:space="0" w:color="auto"/>
            </w:tcBorders>
            <w:vAlign w:val="bottom"/>
          </w:tcPr>
          <w:p w14:paraId="1B79E44F" w14:textId="77777777" w:rsidR="008256C4" w:rsidRPr="00444189" w:rsidRDefault="00D3785D">
            <w:pPr>
              <w:pStyle w:val="Compact"/>
              <w:rPr>
                <w:rFonts w:ascii="Times" w:hAnsi="Times"/>
              </w:rPr>
            </w:pPr>
            <w:commentRangeStart w:id="77"/>
            <w:r w:rsidRPr="00444189">
              <w:rPr>
                <w:rFonts w:ascii="Times" w:hAnsi="Times"/>
              </w:rPr>
              <w:t>Proportion</w:t>
            </w:r>
            <w:commentRangeEnd w:id="77"/>
            <w:r w:rsidR="009F3A49">
              <w:rPr>
                <w:rStyle w:val="CommentReference"/>
              </w:rPr>
              <w:commentReference w:id="77"/>
            </w:r>
          </w:p>
        </w:tc>
      </w:tr>
      <w:tr w:rsidR="008256C4" w:rsidRPr="00444189" w14:paraId="1D942BEB" w14:textId="77777777">
        <w:tc>
          <w:tcPr>
            <w:tcW w:w="0" w:type="auto"/>
          </w:tcPr>
          <w:p w14:paraId="4478EAE6" w14:textId="77777777" w:rsidR="008256C4" w:rsidRPr="00444189" w:rsidRDefault="00D3785D">
            <w:pPr>
              <w:pStyle w:val="Compact"/>
              <w:rPr>
                <w:rFonts w:ascii="Times" w:hAnsi="Times"/>
              </w:rPr>
            </w:pPr>
            <w:r w:rsidRPr="00444189">
              <w:rPr>
                <w:rFonts w:ascii="Times" w:hAnsi="Times"/>
              </w:rPr>
              <w:t>Pelagic larval duration</w:t>
            </w:r>
          </w:p>
        </w:tc>
        <w:tc>
          <w:tcPr>
            <w:tcW w:w="0" w:type="auto"/>
          </w:tcPr>
          <w:p w14:paraId="6DD849CD" w14:textId="77777777" w:rsidR="008256C4" w:rsidRPr="00444189" w:rsidRDefault="00D3785D">
            <w:pPr>
              <w:pStyle w:val="Compact"/>
              <w:rPr>
                <w:rFonts w:ascii="Times" w:hAnsi="Times"/>
              </w:rPr>
            </w:pPr>
            <w:r w:rsidRPr="00444189">
              <w:rPr>
                <w:rFonts w:ascii="Times" w:hAnsi="Times"/>
              </w:rPr>
              <w:t>1.000</w:t>
            </w:r>
          </w:p>
        </w:tc>
      </w:tr>
      <w:tr w:rsidR="008256C4" w:rsidRPr="00444189" w14:paraId="7ABF2BB4" w14:textId="77777777">
        <w:tc>
          <w:tcPr>
            <w:tcW w:w="0" w:type="auto"/>
          </w:tcPr>
          <w:p w14:paraId="5865A652" w14:textId="77777777" w:rsidR="008256C4" w:rsidRPr="00444189" w:rsidRDefault="00D3785D">
            <w:pPr>
              <w:pStyle w:val="Compact"/>
              <w:rPr>
                <w:rFonts w:ascii="Times" w:hAnsi="Times"/>
              </w:rPr>
            </w:pPr>
            <w:r w:rsidRPr="00444189">
              <w:rPr>
                <w:rFonts w:ascii="Times" w:hAnsi="Times"/>
              </w:rPr>
              <w:t>Settlement competency window</w:t>
            </w:r>
          </w:p>
        </w:tc>
        <w:tc>
          <w:tcPr>
            <w:tcW w:w="0" w:type="auto"/>
          </w:tcPr>
          <w:p w14:paraId="4EAA6A5C" w14:textId="77777777" w:rsidR="008256C4" w:rsidRPr="00444189" w:rsidRDefault="00D3785D">
            <w:pPr>
              <w:pStyle w:val="Compact"/>
              <w:rPr>
                <w:rFonts w:ascii="Times" w:hAnsi="Times"/>
              </w:rPr>
            </w:pPr>
            <w:r w:rsidRPr="00444189">
              <w:rPr>
                <w:rFonts w:ascii="Times" w:hAnsi="Times"/>
              </w:rPr>
              <w:t>0.487</w:t>
            </w:r>
          </w:p>
        </w:tc>
      </w:tr>
      <w:tr w:rsidR="008256C4" w:rsidRPr="00444189" w14:paraId="06E13F5A" w14:textId="77777777">
        <w:tc>
          <w:tcPr>
            <w:tcW w:w="0" w:type="auto"/>
          </w:tcPr>
          <w:p w14:paraId="12FC81E5" w14:textId="77777777" w:rsidR="008256C4" w:rsidRPr="00444189" w:rsidRDefault="00D3785D">
            <w:pPr>
              <w:pStyle w:val="Compact"/>
              <w:rPr>
                <w:rFonts w:ascii="Times" w:hAnsi="Times"/>
              </w:rPr>
            </w:pPr>
            <w:r w:rsidRPr="00444189">
              <w:rPr>
                <w:rFonts w:ascii="Times" w:hAnsi="Times"/>
              </w:rPr>
              <w:t>Spawning strategies</w:t>
            </w:r>
          </w:p>
        </w:tc>
        <w:tc>
          <w:tcPr>
            <w:tcW w:w="0" w:type="auto"/>
          </w:tcPr>
          <w:p w14:paraId="7C0FD813" w14:textId="77777777" w:rsidR="008256C4" w:rsidRPr="00444189" w:rsidRDefault="00D3785D">
            <w:pPr>
              <w:pStyle w:val="Compact"/>
              <w:rPr>
                <w:rFonts w:ascii="Times" w:hAnsi="Times"/>
              </w:rPr>
            </w:pPr>
            <w:r w:rsidRPr="00444189">
              <w:rPr>
                <w:rFonts w:ascii="Times" w:hAnsi="Times"/>
              </w:rPr>
              <w:t>1.000</w:t>
            </w:r>
          </w:p>
        </w:tc>
      </w:tr>
      <w:tr w:rsidR="008256C4" w:rsidRPr="00444189" w14:paraId="6C187CDA" w14:textId="77777777">
        <w:tc>
          <w:tcPr>
            <w:tcW w:w="0" w:type="auto"/>
          </w:tcPr>
          <w:p w14:paraId="0A480949" w14:textId="77777777" w:rsidR="008256C4" w:rsidRPr="00444189" w:rsidRDefault="00D3785D">
            <w:pPr>
              <w:pStyle w:val="Compact"/>
              <w:rPr>
                <w:rFonts w:ascii="Times" w:hAnsi="Times"/>
              </w:rPr>
            </w:pPr>
            <w:r w:rsidRPr="00444189">
              <w:rPr>
                <w:rFonts w:ascii="Times" w:hAnsi="Times"/>
              </w:rPr>
              <w:t>Mortality</w:t>
            </w:r>
          </w:p>
        </w:tc>
        <w:tc>
          <w:tcPr>
            <w:tcW w:w="0" w:type="auto"/>
          </w:tcPr>
          <w:p w14:paraId="0898E1BB" w14:textId="77777777" w:rsidR="008256C4" w:rsidRPr="00444189" w:rsidRDefault="00D3785D">
            <w:pPr>
              <w:pStyle w:val="Compact"/>
              <w:rPr>
                <w:rFonts w:ascii="Times" w:hAnsi="Times"/>
              </w:rPr>
            </w:pPr>
            <w:r w:rsidRPr="00444189">
              <w:rPr>
                <w:rFonts w:ascii="Times" w:hAnsi="Times"/>
              </w:rPr>
              <w:t>0.410</w:t>
            </w:r>
          </w:p>
        </w:tc>
      </w:tr>
      <w:tr w:rsidR="008256C4" w:rsidRPr="00444189" w14:paraId="2F578518" w14:textId="77777777">
        <w:tc>
          <w:tcPr>
            <w:tcW w:w="0" w:type="auto"/>
          </w:tcPr>
          <w:p w14:paraId="027AA0B3" w14:textId="77777777" w:rsidR="008256C4" w:rsidRPr="00444189" w:rsidRDefault="00D3785D">
            <w:pPr>
              <w:pStyle w:val="Compact"/>
              <w:rPr>
                <w:rFonts w:ascii="Times" w:hAnsi="Times"/>
              </w:rPr>
            </w:pPr>
            <w:r w:rsidRPr="00444189">
              <w:rPr>
                <w:rFonts w:ascii="Times" w:hAnsi="Times"/>
              </w:rPr>
              <w:t>Growth</w:t>
            </w:r>
          </w:p>
        </w:tc>
        <w:tc>
          <w:tcPr>
            <w:tcW w:w="0" w:type="auto"/>
          </w:tcPr>
          <w:p w14:paraId="35739CEA" w14:textId="77777777" w:rsidR="008256C4" w:rsidRPr="00444189" w:rsidRDefault="00D3785D">
            <w:pPr>
              <w:pStyle w:val="Compact"/>
              <w:rPr>
                <w:rFonts w:ascii="Times" w:hAnsi="Times"/>
              </w:rPr>
            </w:pPr>
            <w:r w:rsidRPr="00444189">
              <w:rPr>
                <w:rFonts w:ascii="Times" w:hAnsi="Times"/>
              </w:rPr>
              <w:t>0.067</w:t>
            </w:r>
          </w:p>
        </w:tc>
      </w:tr>
      <w:tr w:rsidR="008256C4" w:rsidRPr="00444189" w14:paraId="62627237" w14:textId="77777777">
        <w:tc>
          <w:tcPr>
            <w:tcW w:w="0" w:type="auto"/>
          </w:tcPr>
          <w:p w14:paraId="4B99AA28" w14:textId="77777777" w:rsidR="008256C4" w:rsidRPr="00444189" w:rsidRDefault="00D3785D">
            <w:pPr>
              <w:pStyle w:val="Compact"/>
              <w:rPr>
                <w:rFonts w:ascii="Times" w:hAnsi="Times"/>
              </w:rPr>
            </w:pPr>
            <w:r w:rsidRPr="00444189">
              <w:rPr>
                <w:rFonts w:ascii="Times" w:hAnsi="Times"/>
              </w:rPr>
              <w:t>Sensory ability</w:t>
            </w:r>
          </w:p>
        </w:tc>
        <w:tc>
          <w:tcPr>
            <w:tcW w:w="0" w:type="auto"/>
          </w:tcPr>
          <w:p w14:paraId="6121A276" w14:textId="77777777" w:rsidR="008256C4" w:rsidRPr="00444189" w:rsidRDefault="00D3785D">
            <w:pPr>
              <w:pStyle w:val="Compact"/>
              <w:rPr>
                <w:rFonts w:ascii="Times" w:hAnsi="Times"/>
              </w:rPr>
            </w:pPr>
            <w:r w:rsidRPr="00444189">
              <w:rPr>
                <w:rFonts w:ascii="Times" w:hAnsi="Times"/>
              </w:rPr>
              <w:t>0.583</w:t>
            </w:r>
          </w:p>
        </w:tc>
      </w:tr>
      <w:tr w:rsidR="008256C4" w:rsidRPr="00444189" w14:paraId="211A6B1C" w14:textId="77777777">
        <w:tc>
          <w:tcPr>
            <w:tcW w:w="0" w:type="auto"/>
          </w:tcPr>
          <w:p w14:paraId="75C490A7" w14:textId="77777777" w:rsidR="008256C4" w:rsidRPr="00444189" w:rsidRDefault="00D3785D">
            <w:pPr>
              <w:pStyle w:val="Compact"/>
              <w:rPr>
                <w:rFonts w:ascii="Times" w:hAnsi="Times"/>
              </w:rPr>
            </w:pPr>
            <w:r w:rsidRPr="00444189">
              <w:rPr>
                <w:rFonts w:ascii="Times" w:hAnsi="Times"/>
              </w:rPr>
              <w:t>Orientation</w:t>
            </w:r>
          </w:p>
        </w:tc>
        <w:tc>
          <w:tcPr>
            <w:tcW w:w="0" w:type="auto"/>
          </w:tcPr>
          <w:p w14:paraId="10EE4D5C" w14:textId="77777777" w:rsidR="008256C4" w:rsidRPr="00444189" w:rsidRDefault="00D3785D">
            <w:pPr>
              <w:pStyle w:val="Compact"/>
              <w:rPr>
                <w:rFonts w:ascii="Times" w:hAnsi="Times"/>
              </w:rPr>
            </w:pPr>
            <w:r w:rsidRPr="00444189">
              <w:rPr>
                <w:rFonts w:ascii="Times" w:hAnsi="Times"/>
              </w:rPr>
              <w:t>0.026</w:t>
            </w:r>
          </w:p>
        </w:tc>
      </w:tr>
      <w:tr w:rsidR="008256C4" w:rsidRPr="00444189" w14:paraId="41721BE5" w14:textId="77777777">
        <w:tc>
          <w:tcPr>
            <w:tcW w:w="0" w:type="auto"/>
          </w:tcPr>
          <w:p w14:paraId="0D8BDCDA" w14:textId="77777777" w:rsidR="008256C4" w:rsidRPr="00444189" w:rsidRDefault="00D3785D">
            <w:pPr>
              <w:pStyle w:val="Compact"/>
              <w:rPr>
                <w:rFonts w:ascii="Times" w:hAnsi="Times"/>
              </w:rPr>
            </w:pPr>
            <w:r w:rsidRPr="00444189">
              <w:rPr>
                <w:rFonts w:ascii="Times" w:hAnsi="Times"/>
              </w:rPr>
              <w:t xml:space="preserve">Swimming </w:t>
            </w:r>
            <w:proofErr w:type="spellStart"/>
            <w:r w:rsidRPr="00444189">
              <w:rPr>
                <w:rFonts w:ascii="Times" w:hAnsi="Times"/>
              </w:rPr>
              <w:t>behaviours</w:t>
            </w:r>
            <w:proofErr w:type="spellEnd"/>
          </w:p>
        </w:tc>
        <w:tc>
          <w:tcPr>
            <w:tcW w:w="0" w:type="auto"/>
          </w:tcPr>
          <w:p w14:paraId="49A45C34" w14:textId="77777777" w:rsidR="008256C4" w:rsidRPr="00444189" w:rsidRDefault="00D3785D">
            <w:pPr>
              <w:pStyle w:val="Compact"/>
              <w:rPr>
                <w:rFonts w:ascii="Times" w:hAnsi="Times"/>
              </w:rPr>
            </w:pPr>
            <w:r w:rsidRPr="00444189">
              <w:rPr>
                <w:rFonts w:ascii="Times" w:hAnsi="Times"/>
              </w:rPr>
              <w:t>0.257</w:t>
            </w:r>
          </w:p>
        </w:tc>
      </w:tr>
    </w:tbl>
    <w:p w14:paraId="51A4F456" w14:textId="77777777" w:rsidR="008256C4" w:rsidRPr="00444189" w:rsidRDefault="00D3785D">
      <w:pPr>
        <w:pStyle w:val="Heading4"/>
        <w:rPr>
          <w:rFonts w:ascii="Times" w:hAnsi="Times"/>
          <w:color w:val="auto"/>
        </w:rPr>
      </w:pPr>
      <w:bookmarkStart w:id="78" w:name="pelagic-larval-duration"/>
      <w:bookmarkEnd w:id="78"/>
      <w:r w:rsidRPr="00444189">
        <w:rPr>
          <w:rFonts w:ascii="Times" w:hAnsi="Times"/>
          <w:color w:val="auto"/>
        </w:rPr>
        <w:t>Pelagic larval duration</w:t>
      </w:r>
    </w:p>
    <w:p w14:paraId="403E6068" w14:textId="498FDD32" w:rsidR="008256C4" w:rsidRPr="00444189" w:rsidRDefault="00AE5CA5">
      <w:pPr>
        <w:pStyle w:val="FirstParagraph"/>
        <w:rPr>
          <w:rFonts w:ascii="Times" w:hAnsi="Times"/>
        </w:rPr>
      </w:pPr>
      <w:ins w:id="79" w:author="William Figueira" w:date="2017-02-01T19:32:00Z">
        <w:r>
          <w:rPr>
            <w:rFonts w:ascii="Times" w:hAnsi="Times"/>
          </w:rPr>
          <w:t xml:space="preserve">Information on the length of time an organism will spend in the pelagic </w:t>
        </w:r>
      </w:ins>
      <w:ins w:id="80" w:author="William Figueira" w:date="2017-02-01T19:33:00Z">
        <w:r>
          <w:rPr>
            <w:rFonts w:ascii="Times" w:hAnsi="Times"/>
          </w:rPr>
          <w:t>environment</w:t>
        </w:r>
      </w:ins>
      <w:ins w:id="81" w:author="William Figueira" w:date="2017-02-01T19:34:00Z">
        <w:r w:rsidR="00161C83">
          <w:rPr>
            <w:rFonts w:ascii="Times" w:hAnsi="Times"/>
          </w:rPr>
          <w:t xml:space="preserve"> prior to settlement at a site</w:t>
        </w:r>
      </w:ins>
      <w:ins w:id="82" w:author="William Figueira" w:date="2017-02-01T19:32:00Z">
        <w:r>
          <w:rPr>
            <w:rFonts w:ascii="Times" w:hAnsi="Times"/>
          </w:rPr>
          <w:t xml:space="preserve"> </w:t>
        </w:r>
      </w:ins>
      <w:ins w:id="83" w:author="William Figueira" w:date="2017-02-01T19:33:00Z">
        <w:r>
          <w:rPr>
            <w:rFonts w:ascii="Times" w:hAnsi="Times"/>
          </w:rPr>
          <w:t xml:space="preserve">is fundamental to any attempt at transport modelling.  As such, </w:t>
        </w:r>
      </w:ins>
      <w:ins w:id="84" w:author="William Figueira" w:date="2017-02-01T19:34:00Z">
        <w:r w:rsidR="00161C83">
          <w:rPr>
            <w:rFonts w:ascii="Times" w:hAnsi="Times"/>
          </w:rPr>
          <w:t xml:space="preserve">this period, often termed </w:t>
        </w:r>
      </w:ins>
      <w:ins w:id="85" w:author="William Figueira" w:date="2017-02-01T19:33:00Z">
        <w:r>
          <w:rPr>
            <w:rFonts w:ascii="Times" w:hAnsi="Times"/>
          </w:rPr>
          <w:t>t</w:t>
        </w:r>
      </w:ins>
      <w:ins w:id="86" w:author="William Figueira" w:date="2017-02-01T19:32:00Z">
        <w:r>
          <w:rPr>
            <w:rFonts w:ascii="Times" w:hAnsi="Times"/>
          </w:rPr>
          <w:t xml:space="preserve">he </w:t>
        </w:r>
      </w:ins>
      <w:del w:id="87" w:author="William Figueira" w:date="2017-02-01T19:30:00Z">
        <w:r w:rsidR="00D3785D" w:rsidRPr="00444189" w:rsidDel="00AE5CA5">
          <w:rPr>
            <w:rFonts w:ascii="Times" w:hAnsi="Times"/>
          </w:rPr>
          <w:delText>The first core biological parameter that is inherent to every biophysical model is the p</w:delText>
        </w:r>
      </w:del>
      <w:ins w:id="88" w:author="William Figueira" w:date="2017-02-01T19:32:00Z">
        <w:r>
          <w:rPr>
            <w:rFonts w:ascii="Times" w:hAnsi="Times"/>
          </w:rPr>
          <w:t>p</w:t>
        </w:r>
      </w:ins>
      <w:r w:rsidR="00D3785D" w:rsidRPr="00444189">
        <w:rPr>
          <w:rFonts w:ascii="Times" w:hAnsi="Times"/>
        </w:rPr>
        <w:t xml:space="preserve">elagic larval duration (PLD) </w:t>
      </w:r>
      <w:ins w:id="89" w:author="William Figueira" w:date="2017-02-01T19:33:00Z">
        <w:r>
          <w:rPr>
            <w:rFonts w:ascii="Times" w:hAnsi="Times"/>
          </w:rPr>
          <w:t xml:space="preserve">is a core parameter found in </w:t>
        </w:r>
        <w:r w:rsidR="00161C83">
          <w:rPr>
            <w:rFonts w:ascii="Times" w:hAnsi="Times"/>
          </w:rPr>
          <w:t>every study we reviewed</w:t>
        </w:r>
      </w:ins>
      <w:del w:id="90" w:author="William Figueira" w:date="2017-02-01T19:31:00Z">
        <w:r w:rsidR="00D3785D" w:rsidRPr="00444189" w:rsidDel="00AE5CA5">
          <w:rPr>
            <w:rFonts w:ascii="Times" w:hAnsi="Times"/>
          </w:rPr>
          <w:delText>of the model species</w:delText>
        </w:r>
      </w:del>
      <w:r w:rsidR="00D3785D" w:rsidRPr="00444189">
        <w:rPr>
          <w:rFonts w:ascii="Times" w:hAnsi="Times"/>
        </w:rPr>
        <w:t xml:space="preserve"> (Table 1). </w:t>
      </w:r>
      <w:del w:id="91" w:author="William Figueira" w:date="2017-02-01T19:35:00Z">
        <w:r w:rsidR="00D3785D" w:rsidRPr="00444189" w:rsidDel="00161C83">
          <w:rPr>
            <w:rFonts w:ascii="Times" w:hAnsi="Times"/>
          </w:rPr>
          <w:delText xml:space="preserve">The pelagic larval duration is the time the larvae spends in the ocean before it settles at a site. </w:delText>
        </w:r>
      </w:del>
      <w:ins w:id="92" w:author="William Figueira" w:date="2017-02-01T19:35:00Z">
        <w:r w:rsidR="00161C83">
          <w:rPr>
            <w:rFonts w:ascii="Times" w:hAnsi="Times"/>
          </w:rPr>
          <w:t xml:space="preserve">The studies we reviewed exhibited </w:t>
        </w:r>
      </w:ins>
      <w:del w:id="93" w:author="William Figueira" w:date="2017-02-01T19:35:00Z">
        <w:r w:rsidR="00D3785D" w:rsidRPr="00444189" w:rsidDel="00161C83">
          <w:rPr>
            <w:rFonts w:ascii="Times" w:hAnsi="Times"/>
          </w:rPr>
          <w:delText xml:space="preserve">There were </w:delText>
        </w:r>
      </w:del>
      <w:r w:rsidR="00D3785D" w:rsidRPr="00444189">
        <w:rPr>
          <w:rFonts w:ascii="Times" w:hAnsi="Times"/>
        </w:rPr>
        <w:t xml:space="preserve">two different approaches </w:t>
      </w:r>
      <w:del w:id="94" w:author="William Figueira" w:date="2017-02-01T19:35:00Z">
        <w:r w:rsidR="00D3785D" w:rsidRPr="00444189" w:rsidDel="00161C83">
          <w:rPr>
            <w:rFonts w:ascii="Times" w:hAnsi="Times"/>
          </w:rPr>
          <w:delText xml:space="preserve">when </w:delText>
        </w:r>
      </w:del>
      <w:ins w:id="95" w:author="William Figueira" w:date="2017-02-01T19:35:00Z">
        <w:r w:rsidR="00161C83">
          <w:rPr>
            <w:rFonts w:ascii="Times" w:hAnsi="Times"/>
          </w:rPr>
          <w:t>to</w:t>
        </w:r>
        <w:r w:rsidR="00161C83" w:rsidRPr="00444189">
          <w:rPr>
            <w:rFonts w:ascii="Times" w:hAnsi="Times"/>
          </w:rPr>
          <w:t xml:space="preserve"> </w:t>
        </w:r>
      </w:ins>
      <w:r w:rsidR="00D3785D" w:rsidRPr="00444189">
        <w:rPr>
          <w:rFonts w:ascii="Times" w:hAnsi="Times"/>
        </w:rPr>
        <w:t xml:space="preserve">implementing the pelagic larval duration. The standard approach (92.4% of models) was to make the PLD value a fixed for each </w:t>
      </w:r>
      <w:r w:rsidR="00487514" w:rsidRPr="00444189">
        <w:rPr>
          <w:rFonts w:ascii="Times" w:hAnsi="Times"/>
        </w:rPr>
        <w:t>larva</w:t>
      </w:r>
      <w:r w:rsidR="00D3785D" w:rsidRPr="00444189">
        <w:rPr>
          <w:rFonts w:ascii="Times" w:hAnsi="Times"/>
        </w:rPr>
        <w:t xml:space="preserve">. If the individual larva reaches this time, it either </w:t>
      </w:r>
      <w:r w:rsidR="00487514" w:rsidRPr="00444189">
        <w:rPr>
          <w:rFonts w:ascii="Times" w:hAnsi="Times"/>
        </w:rPr>
        <w:t>must</w:t>
      </w:r>
      <w:r w:rsidR="00D3785D" w:rsidRPr="00444189">
        <w:rPr>
          <w:rFonts w:ascii="Times" w:hAnsi="Times"/>
        </w:rPr>
        <w:t xml:space="preserve"> settle (if possible) or it is considered dead. </w:t>
      </w:r>
      <w:commentRangeStart w:id="96"/>
      <w:r w:rsidR="00D3785D" w:rsidRPr="00444189">
        <w:rPr>
          <w:rFonts w:ascii="Times" w:hAnsi="Times"/>
        </w:rPr>
        <w:t>The other approach was to implement some variability in the PLD, either using a Gaussian distribution (based on knowledge of the population) or instead of using time, make the PLD dependent on ocean temperature</w:t>
      </w:r>
      <w:commentRangeEnd w:id="96"/>
      <w:r w:rsidR="00782D19">
        <w:rPr>
          <w:rStyle w:val="CommentReference"/>
        </w:rPr>
        <w:commentReference w:id="96"/>
      </w:r>
      <w:r w:rsidR="00D3785D" w:rsidRPr="00444189">
        <w:rPr>
          <w:rFonts w:ascii="Times" w:hAnsi="Times"/>
        </w:rPr>
        <w:t xml:space="preserve">. The fixed PLD values ranged from 2-420 days, with </w:t>
      </w:r>
      <w:del w:id="97" w:author="William Figueira" w:date="2017-02-01T19:37:00Z">
        <w:r w:rsidR="00D3785D" w:rsidRPr="00444189" w:rsidDel="00782D19">
          <w:rPr>
            <w:rFonts w:ascii="Times" w:hAnsi="Times"/>
          </w:rPr>
          <w:delText xml:space="preserve">the </w:delText>
        </w:r>
      </w:del>
      <w:ins w:id="98" w:author="William Figueira" w:date="2017-02-01T19:37:00Z">
        <w:r w:rsidR="00782D19">
          <w:rPr>
            <w:rFonts w:ascii="Times" w:hAnsi="Times"/>
          </w:rPr>
          <w:t>a</w:t>
        </w:r>
        <w:r w:rsidR="00782D19" w:rsidRPr="00444189">
          <w:rPr>
            <w:rFonts w:ascii="Times" w:hAnsi="Times"/>
          </w:rPr>
          <w:t xml:space="preserve"> </w:t>
        </w:r>
      </w:ins>
      <w:r w:rsidR="00D3785D" w:rsidRPr="00444189">
        <w:rPr>
          <w:rFonts w:ascii="Times" w:hAnsi="Times"/>
        </w:rPr>
        <w:t xml:space="preserve">median value </w:t>
      </w:r>
      <w:ins w:id="99" w:author="William Figueira" w:date="2017-02-01T19:37:00Z">
        <w:r w:rsidR="00782D19">
          <w:rPr>
            <w:rFonts w:ascii="Times" w:hAnsi="Times"/>
          </w:rPr>
          <w:t xml:space="preserve">of </w:t>
        </w:r>
      </w:ins>
      <w:r w:rsidR="00D3785D" w:rsidRPr="00444189">
        <w:rPr>
          <w:rFonts w:ascii="Times" w:hAnsi="Times"/>
        </w:rPr>
        <w:t>30 days (Figure 8). The PLDs were, in general, taken from known ranges found in the literature, with the highest values modelled for invertebrate species</w:t>
      </w:r>
      <w:ins w:id="100" w:author="William Figueira" w:date="2017-02-01T19:37:00Z">
        <w:r w:rsidR="00782D19">
          <w:rPr>
            <w:rFonts w:ascii="Times" w:hAnsi="Times"/>
          </w:rPr>
          <w:t xml:space="preserve">, </w:t>
        </w:r>
      </w:ins>
      <w:del w:id="101" w:author="William Figueira" w:date="2017-02-01T19:37:00Z">
        <w:r w:rsidR="00D3785D" w:rsidRPr="00444189" w:rsidDel="00782D19">
          <w:rPr>
            <w:rFonts w:ascii="Times" w:hAnsi="Times"/>
          </w:rPr>
          <w:delText xml:space="preserve"> </w:delText>
        </w:r>
      </w:del>
      <w:r w:rsidR="00D3785D" w:rsidRPr="00444189">
        <w:rPr>
          <w:rFonts w:ascii="Times" w:hAnsi="Times"/>
        </w:rPr>
        <w:t xml:space="preserve">e.g. the long duration </w:t>
      </w:r>
      <w:ins w:id="102" w:author="William Figueira" w:date="2017-02-01T19:37:00Z">
        <w:r w:rsidR="00782D19">
          <w:rPr>
            <w:rFonts w:ascii="Times" w:hAnsi="Times"/>
          </w:rPr>
          <w:t xml:space="preserve">(~X days) </w:t>
        </w:r>
      </w:ins>
      <w:r w:rsidR="00D3785D" w:rsidRPr="00444189">
        <w:rPr>
          <w:rFonts w:ascii="Times" w:hAnsi="Times"/>
        </w:rPr>
        <w:t xml:space="preserve">of the </w:t>
      </w:r>
      <w:proofErr w:type="spellStart"/>
      <w:r w:rsidR="00D3785D" w:rsidRPr="00444189">
        <w:rPr>
          <w:rFonts w:ascii="Times" w:hAnsi="Times"/>
        </w:rPr>
        <w:t>phyllosoma</w:t>
      </w:r>
      <w:proofErr w:type="spellEnd"/>
      <w:r w:rsidR="00D3785D" w:rsidRPr="00444189">
        <w:rPr>
          <w:rFonts w:ascii="Times" w:hAnsi="Times"/>
        </w:rPr>
        <w:t xml:space="preserve"> stage of some lobster larvae </w:t>
      </w:r>
      <w:r w:rsidR="00444189" w:rsidRPr="00444189">
        <w:rPr>
          <w:rFonts w:ascii="Times" w:hAnsi="Times"/>
        </w:rPr>
        <w:fldChar w:fldCharType="begin"/>
      </w:r>
      <w:r w:rsidR="00444189" w:rsidRPr="00444189">
        <w:rPr>
          <w:rFonts w:ascii="Times" w:hAnsi="Times"/>
        </w:rPr>
        <w:instrText xml:space="preserve"> ADDIN PAPERS2_CITATIONS &lt;citation&gt;&lt;uuid&gt;025698D5-4E18-4FCF-91E8-7E691BC23973&lt;/uuid&gt;&lt;priority&gt;20&lt;/priority&gt;&lt;publications&gt;&lt;publication&gt;&lt;volume&gt;422&lt;/volume&gt;&lt;publication_date&gt;99201100001200000000200000&lt;/publication_date&gt;&lt;doi&gt;10.3354/meps08878&lt;/doi&gt;&lt;startpage&gt;223&lt;/startpage&gt;&lt;title&gt;Behavior constrains the dispersal of long-lived spiny lobster larvae&lt;/title&gt;&lt;uuid&gt;D98D27DE-45A8-4E8E-BB68-AA89878EB749&lt;/uuid&gt;&lt;subtype&gt;400&lt;/subtype&gt;&lt;endpage&gt;237&lt;/endpage&gt;&lt;type&gt;400&lt;/type&gt;&lt;citekey&gt;Butler:2011wu&lt;/citekey&gt;&lt;url&gt;http://www.int-res.com/abstracts/meps/v422/p223-237/&lt;/url&gt;&lt;bundle&gt;&lt;publication&gt;&lt;title&gt;Marine Ecology Progress Series&lt;/title&gt;&lt;type&gt;-100&lt;/type&gt;&lt;subtype&gt;-100&lt;/subtype&gt;&lt;uuid&gt;F106E89D-E5FF-4436-AA45-D551324772A7&lt;/uuid&gt;&lt;/publication&gt;&lt;/bundle&gt;&lt;authors&gt;&lt;author&gt;&lt;lastName&gt;Butler&lt;/lastName&gt;&lt;firstName&gt;Mark&lt;/firstName&gt;&lt;middleNames&gt;J&lt;/middleNames&gt;&lt;suffix&gt;IV&lt;/suffix&gt;&lt;/author&gt;&lt;author&gt;&lt;firstName&gt;Claire&lt;/firstName&gt;&lt;middleNames&gt;B&lt;/middleNames&gt;&lt;lastName&gt;Paris&lt;/lastName&gt;&lt;/author&gt;&lt;author&gt;&lt;firstName&gt;Jason&lt;/firstName&gt;&lt;middleNames&gt;S&lt;/middleNames&gt;&lt;lastName&gt;Goldstein&lt;/lastName&gt;&lt;/author&gt;&lt;author&gt;&lt;firstName&gt;Hirokazu&lt;/firstName&gt;&lt;lastName&gt;Matsuda&lt;/lastName&gt;&lt;/author&gt;&lt;author&gt;&lt;firstName&gt;Robert&lt;/firstName&gt;&lt;middleNames&gt;K&lt;/middleNames&gt;&lt;lastName&gt;Cowen&lt;/lastName&gt;&lt;/author&gt;&lt;/authors&gt;&lt;/publication&gt;&lt;publication&gt;&lt;uuid&gt;6A401F5A-DBFC-40AF-A07E-65262A433D32&lt;/uuid&gt;&lt;volume&gt;8&lt;/volume&gt;&lt;doi&gt;10.1371/journal.pone.0064970&lt;/doi&gt;&lt;startpage&gt;e64970&lt;/startpage&gt;&lt;publication_date&gt;99201306071200000000222000&lt;/publication_date&gt;&lt;url&gt;http://dx.plos.org/10.1371/journal.pone.0064970&lt;/url&gt;&lt;citekey&gt;Kough:2013fa&lt;/citekey&gt;&lt;type&gt;400&lt;/type&gt;&lt;title&gt;Larval connectivity and the international management of fisheries&lt;/title&gt;&lt;publisher&gt;Public Library of Science&lt;/publisher&gt;&lt;number&gt;6&lt;/number&gt;&lt;subtype&gt;400&lt;/subtype&gt;&lt;bundle&gt;&lt;publication&gt;&lt;publisher&gt;Public Library of Science&lt;/publisher&gt;&lt;url&gt;http://www.plosone.org/&lt;/url&gt;&lt;title&gt;PLoS ONE&lt;/title&gt;&lt;type&gt;-100&lt;/type&gt;&lt;subtype&gt;-100&lt;/subtype&gt;&lt;uuid&gt;CD0E574E-0845-4341-8A45-7E1F204F4AC5&lt;/uuid&gt;&lt;/publication&gt;&lt;/bundle&gt;&lt;authors&gt;&lt;author&gt;&lt;firstName&gt;Andrew&lt;/firstName&gt;&lt;middleNames&gt;S&lt;/middleNames&gt;&lt;lastName&gt;Kough&lt;/lastName&gt;&lt;/author&gt;&lt;author&gt;&lt;firstName&gt;Claire&lt;/firstName&gt;&lt;middleNames&gt;B&lt;/middleNames&gt;&lt;lastName&gt;Paris&lt;/lastName&gt;&lt;/author&gt;&lt;author&gt;&lt;lastName&gt;Butler&lt;/lastName&gt;&lt;firstName&gt;Mark&lt;/firstName&gt;&lt;middleNames&gt;J&lt;/middleNames&gt;&lt;suffix&gt;IV&lt;/suffix&gt;&lt;/author&gt;&lt;/authors&gt;&lt;editors&gt;&lt;author&gt;&lt;firstName&gt;Howard&lt;/firstName&gt;&lt;lastName&gt;Browman&lt;/lastName&gt;&lt;/author&gt;&lt;/edit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(Butler </w:t>
      </w:r>
      <w:r w:rsidR="00444189" w:rsidRPr="00444189">
        <w:rPr>
          <w:rFonts w:ascii="Times" w:hAnsi="Times" w:cs="Cambria"/>
          <w:i/>
          <w:iCs/>
        </w:rPr>
        <w:t>et al.</w:t>
      </w:r>
      <w:r w:rsidR="00444189" w:rsidRPr="00444189">
        <w:rPr>
          <w:rFonts w:ascii="Times" w:hAnsi="Times" w:cs="Cambria"/>
        </w:rPr>
        <w:t xml:space="preserve">, 2011; Kough </w:t>
      </w:r>
      <w:r w:rsidR="00444189" w:rsidRPr="00444189">
        <w:rPr>
          <w:rFonts w:ascii="Times" w:hAnsi="Times" w:cs="Cambria"/>
          <w:i/>
          <w:iCs/>
        </w:rPr>
        <w:t>et al.</w:t>
      </w:r>
      <w:r w:rsidR="00444189" w:rsidRPr="00444189">
        <w:rPr>
          <w:rFonts w:ascii="Times" w:hAnsi="Times" w:cs="Cambria"/>
        </w:rPr>
        <w:t>, 2013)</w:t>
      </w:r>
      <w:r w:rsidR="00444189" w:rsidRPr="00444189">
        <w:rPr>
          <w:rFonts w:ascii="Times" w:hAnsi="Times"/>
        </w:rPr>
        <w:fldChar w:fldCharType="end"/>
      </w:r>
      <w:r w:rsidR="00D3785D" w:rsidRPr="00444189">
        <w:rPr>
          <w:rFonts w:ascii="Times" w:hAnsi="Times"/>
        </w:rPr>
        <w:t>.</w:t>
      </w:r>
    </w:p>
    <w:p w14:paraId="34055577"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3CAD002F" wp14:editId="53ECE583">
            <wp:extent cx="5334000" cy="3678296"/>
            <wp:effectExtent l="0" t="0" r="0" b="0"/>
            <wp:docPr id="8" name="Picture" descr="Figure 8: The range of fixed PLD values implemented in the reviewed models (n=318)"/>
            <wp:cNvGraphicFramePr/>
            <a:graphic xmlns:a="http://schemas.openxmlformats.org/drawingml/2006/main">
              <a:graphicData uri="http://schemas.openxmlformats.org/drawingml/2006/picture">
                <pic:pic xmlns:pic="http://schemas.openxmlformats.org/drawingml/2006/picture">
                  <pic:nvPicPr>
                    <pic:cNvPr id="0" name="Picture" descr="../figs/pld_ranges.png"/>
                    <pic:cNvPicPr>
                      <a:picLocks noChangeAspect="1" noChangeArrowheads="1"/>
                    </pic:cNvPicPr>
                  </pic:nvPicPr>
                  <pic:blipFill>
                    <a:blip r:embed="rId16"/>
                    <a:stretch>
                      <a:fillRect/>
                    </a:stretch>
                  </pic:blipFill>
                  <pic:spPr bwMode="auto">
                    <a:xfrm>
                      <a:off x="0" y="0"/>
                      <a:ext cx="5334000" cy="3678296"/>
                    </a:xfrm>
                    <a:prstGeom prst="rect">
                      <a:avLst/>
                    </a:prstGeom>
                    <a:noFill/>
                    <a:ln w="9525">
                      <a:noFill/>
                      <a:headEnd/>
                      <a:tailEnd/>
                    </a:ln>
                  </pic:spPr>
                </pic:pic>
              </a:graphicData>
            </a:graphic>
          </wp:inline>
        </w:drawing>
      </w:r>
    </w:p>
    <w:p w14:paraId="4BAC8E59" w14:textId="77777777" w:rsidR="008256C4" w:rsidRPr="00444189" w:rsidRDefault="00D3785D">
      <w:pPr>
        <w:pStyle w:val="ImageCaption"/>
        <w:rPr>
          <w:rFonts w:ascii="Times" w:hAnsi="Times"/>
        </w:rPr>
      </w:pPr>
      <w:r w:rsidRPr="00444189">
        <w:rPr>
          <w:rFonts w:ascii="Times" w:hAnsi="Times"/>
        </w:rPr>
        <w:t>Figure 8: The range of fixed PLD values implemented in the reviewed models (n=318)</w:t>
      </w:r>
    </w:p>
    <w:p w14:paraId="35DDB730" w14:textId="302C1BAE" w:rsidR="008256C4" w:rsidRPr="00444189" w:rsidRDefault="00D3785D">
      <w:pPr>
        <w:pStyle w:val="BodyText"/>
        <w:rPr>
          <w:rFonts w:ascii="Times" w:hAnsi="Times"/>
        </w:rPr>
      </w:pPr>
      <w:commentRangeStart w:id="103"/>
      <w:r w:rsidRPr="00444189">
        <w:rPr>
          <w:rFonts w:ascii="Times" w:hAnsi="Times"/>
        </w:rPr>
        <w:t xml:space="preserve">The settlement competency window gives </w:t>
      </w:r>
      <w:commentRangeEnd w:id="103"/>
      <w:r w:rsidR="00782D19">
        <w:rPr>
          <w:rStyle w:val="CommentReference"/>
        </w:rPr>
        <w:commentReference w:id="103"/>
      </w:r>
      <w:r w:rsidRPr="00444189">
        <w:rPr>
          <w:rFonts w:ascii="Times" w:hAnsi="Times"/>
        </w:rPr>
        <w:t xml:space="preserve">the fish larvae a </w:t>
      </w:r>
      <w:r w:rsidR="006B6D9B" w:rsidRPr="00444189">
        <w:rPr>
          <w:rFonts w:ascii="Times" w:hAnsi="Times"/>
        </w:rPr>
        <w:t>period</w:t>
      </w:r>
      <w:r w:rsidRPr="00444189">
        <w:rPr>
          <w:rFonts w:ascii="Times" w:hAnsi="Times"/>
        </w:rPr>
        <w:t xml:space="preserve"> in which they can settle before they reach the end of their pelagic larval duration. It is generally based on their known biology and the idea that most species </w:t>
      </w:r>
      <w:r w:rsidR="006B6D9B" w:rsidRPr="00444189">
        <w:rPr>
          <w:rFonts w:ascii="Times" w:hAnsi="Times"/>
        </w:rPr>
        <w:t>must</w:t>
      </w:r>
      <w:r w:rsidRPr="00444189">
        <w:rPr>
          <w:rFonts w:ascii="Times" w:hAnsi="Times"/>
        </w:rPr>
        <w:t xml:space="preserve"> develop sufficiently before their pelagic stage can finish. </w:t>
      </w:r>
      <w:commentRangeStart w:id="104"/>
      <w:r w:rsidRPr="00444189">
        <w:rPr>
          <w:rFonts w:ascii="Times" w:hAnsi="Times"/>
        </w:rPr>
        <w:t xml:space="preserve">The length of </w:t>
      </w:r>
      <w:r w:rsidR="006B6D9B" w:rsidRPr="00444189">
        <w:rPr>
          <w:rFonts w:ascii="Times" w:hAnsi="Times"/>
        </w:rPr>
        <w:t>this</w:t>
      </w:r>
      <w:r w:rsidRPr="00444189">
        <w:rPr>
          <w:rFonts w:ascii="Times" w:hAnsi="Times"/>
        </w:rPr>
        <w:t xml:space="preserve"> settlement competency window (from the beginning age of settlement to the pelagic larval duration) had no effect on the mean settlement success. It did have a slight positive correlation with self-recruitment (r^0.27, df=18) and a strong negative correlation with local retention (r^0.70, df=9). </w:t>
      </w:r>
      <w:commentRangeEnd w:id="104"/>
      <w:r w:rsidR="00782D19">
        <w:rPr>
          <w:rStyle w:val="CommentReference"/>
        </w:rPr>
        <w:commentReference w:id="104"/>
      </w:r>
      <w:r w:rsidRPr="00444189">
        <w:rPr>
          <w:rFonts w:ascii="Times" w:hAnsi="Times"/>
        </w:rPr>
        <w:t>(</w:t>
      </w:r>
      <w:r w:rsidRPr="00444189">
        <w:rPr>
          <w:rFonts w:ascii="Times" w:hAnsi="Times"/>
          <w:i/>
        </w:rPr>
        <w:t>Note: Do I want to show these graphs?</w:t>
      </w:r>
      <w:r w:rsidRPr="00444189">
        <w:rPr>
          <w:rFonts w:ascii="Times" w:hAnsi="Times"/>
        </w:rPr>
        <w:t>)</w:t>
      </w:r>
    </w:p>
    <w:p w14:paraId="15C97186" w14:textId="77777777" w:rsidR="008256C4" w:rsidRPr="00444189" w:rsidRDefault="00D3785D">
      <w:pPr>
        <w:pStyle w:val="Heading4"/>
        <w:rPr>
          <w:rFonts w:ascii="Times" w:hAnsi="Times"/>
          <w:color w:val="auto"/>
        </w:rPr>
      </w:pPr>
      <w:bookmarkStart w:id="105" w:name="spawning-strategies"/>
      <w:bookmarkEnd w:id="105"/>
      <w:r w:rsidRPr="00444189">
        <w:rPr>
          <w:rFonts w:ascii="Times" w:hAnsi="Times"/>
          <w:color w:val="auto"/>
        </w:rPr>
        <w:t>Spawning strategies</w:t>
      </w:r>
    </w:p>
    <w:p w14:paraId="6C14E749" w14:textId="07B840B2" w:rsidR="00444189" w:rsidRPr="00444189" w:rsidRDefault="00782D19">
      <w:pPr>
        <w:pStyle w:val="FirstParagraph"/>
        <w:rPr>
          <w:rFonts w:ascii="Times" w:hAnsi="Times"/>
        </w:rPr>
      </w:pPr>
      <w:ins w:id="106" w:author="William Figueira" w:date="2017-02-01T19:40:00Z">
        <w:r>
          <w:rPr>
            <w:rFonts w:ascii="Times" w:hAnsi="Times"/>
          </w:rPr>
          <w:t xml:space="preserve">A second key element included by necessity in every study in our review was some sort of spawning strategy which determined </w:t>
        </w:r>
      </w:ins>
      <w:del w:id="107" w:author="William Figueira" w:date="2017-02-01T19:40:00Z">
        <w:r w:rsidR="00D3785D" w:rsidRPr="00444189" w:rsidDel="00782D19">
          <w:rPr>
            <w:rFonts w:ascii="Times" w:hAnsi="Times"/>
          </w:rPr>
          <w:delText>H</w:delText>
        </w:r>
      </w:del>
      <w:ins w:id="108" w:author="William Figueira" w:date="2017-02-01T19:40:00Z">
        <w:r>
          <w:rPr>
            <w:rFonts w:ascii="Times" w:hAnsi="Times"/>
          </w:rPr>
          <w:t>h</w:t>
        </w:r>
      </w:ins>
      <w:r w:rsidR="00D3785D" w:rsidRPr="00444189">
        <w:rPr>
          <w:rFonts w:ascii="Times" w:hAnsi="Times"/>
        </w:rPr>
        <w:t>ow the larvae were released in the model</w:t>
      </w:r>
      <w:ins w:id="109" w:author="William Figueira" w:date="2017-02-01T19:40:00Z">
        <w:r>
          <w:rPr>
            <w:rFonts w:ascii="Times" w:hAnsi="Times"/>
          </w:rPr>
          <w:t>.  The spawning strategy was typically</w:t>
        </w:r>
      </w:ins>
      <w:del w:id="110" w:author="William Figueira" w:date="2017-02-01T19:40:00Z">
        <w:r w:rsidR="00D3785D" w:rsidRPr="00444189" w:rsidDel="00782D19">
          <w:rPr>
            <w:rFonts w:ascii="Times" w:hAnsi="Times"/>
          </w:rPr>
          <w:delText xml:space="preserve"> was</w:delText>
        </w:r>
      </w:del>
      <w:r w:rsidR="00D3785D" w:rsidRPr="00444189">
        <w:rPr>
          <w:rFonts w:ascii="Times" w:hAnsi="Times"/>
        </w:rPr>
        <w:t xml:space="preserve"> dependent on the biology of the </w:t>
      </w:r>
      <w:del w:id="111" w:author="William Figueira" w:date="2017-02-01T19:41:00Z">
        <w:r w:rsidR="00D3785D" w:rsidRPr="00444189" w:rsidDel="00782D19">
          <w:rPr>
            <w:rFonts w:ascii="Times" w:hAnsi="Times"/>
          </w:rPr>
          <w:delText xml:space="preserve">marine </w:delText>
        </w:r>
      </w:del>
      <w:ins w:id="112" w:author="William Figueira" w:date="2017-02-01T19:41:00Z">
        <w:r>
          <w:rPr>
            <w:rFonts w:ascii="Times" w:hAnsi="Times"/>
          </w:rPr>
          <w:t xml:space="preserve">modeled taxa and included </w:t>
        </w:r>
      </w:ins>
      <w:del w:id="113" w:author="William Figueira" w:date="2017-02-01T19:41:00Z">
        <w:r w:rsidR="00D3785D" w:rsidRPr="00444189" w:rsidDel="00782D19">
          <w:rPr>
            <w:rFonts w:ascii="Times" w:hAnsi="Times"/>
          </w:rPr>
          <w:delText>species, for instance fish can have multiple strategies, e.g.</w:delText>
        </w:r>
      </w:del>
      <w:del w:id="114" w:author="William Figueira" w:date="2017-02-01T19:42:00Z">
        <w:r w:rsidR="00D3785D" w:rsidRPr="00444189" w:rsidDel="00784044">
          <w:rPr>
            <w:rFonts w:ascii="Times" w:hAnsi="Times"/>
          </w:rPr>
          <w:delText xml:space="preserve"> </w:delText>
        </w:r>
      </w:del>
      <w:r w:rsidR="00D3785D" w:rsidRPr="00444189">
        <w:rPr>
          <w:rFonts w:ascii="Times" w:hAnsi="Times"/>
        </w:rPr>
        <w:t xml:space="preserve">pelagic eggs, demersal eggs, </w:t>
      </w:r>
      <w:del w:id="115" w:author="William Figueira" w:date="2017-02-01T19:41:00Z">
        <w:r w:rsidR="00D3785D" w:rsidRPr="00444189" w:rsidDel="00782D19">
          <w:rPr>
            <w:rFonts w:ascii="Times" w:hAnsi="Times"/>
          </w:rPr>
          <w:delText xml:space="preserve">and </w:delText>
        </w:r>
      </w:del>
      <w:ins w:id="116" w:author="William Figueira" w:date="2017-02-01T19:41:00Z">
        <w:r>
          <w:rPr>
            <w:rFonts w:ascii="Times" w:hAnsi="Times"/>
          </w:rPr>
          <w:t>or</w:t>
        </w:r>
        <w:r w:rsidRPr="00444189">
          <w:rPr>
            <w:rFonts w:ascii="Times" w:hAnsi="Times"/>
          </w:rPr>
          <w:t xml:space="preserve"> </w:t>
        </w:r>
      </w:ins>
      <w:r w:rsidR="00D3785D" w:rsidRPr="00444189">
        <w:rPr>
          <w:rFonts w:ascii="Times" w:hAnsi="Times"/>
        </w:rPr>
        <w:t xml:space="preserve">brooding. </w:t>
      </w:r>
      <w:commentRangeStart w:id="117"/>
      <w:del w:id="118" w:author="William Figueira" w:date="2017-02-01T19:42:00Z">
        <w:r w:rsidR="00D3785D" w:rsidRPr="00444189" w:rsidDel="00784044">
          <w:rPr>
            <w:rFonts w:ascii="Times" w:hAnsi="Times"/>
          </w:rPr>
          <w:delText xml:space="preserve">The </w:delText>
        </w:r>
      </w:del>
      <w:ins w:id="119" w:author="William Figueira" w:date="2017-02-01T19:42:00Z">
        <w:r w:rsidR="00784044">
          <w:rPr>
            <w:rFonts w:ascii="Times" w:hAnsi="Times"/>
          </w:rPr>
          <w:t>In order to</w:t>
        </w:r>
        <w:r w:rsidR="00784044" w:rsidRPr="00444189">
          <w:rPr>
            <w:rFonts w:ascii="Times" w:hAnsi="Times"/>
          </w:rPr>
          <w:t xml:space="preserve"> </w:t>
        </w:r>
      </w:ins>
      <w:r w:rsidR="00D3785D" w:rsidRPr="00444189">
        <w:rPr>
          <w:rFonts w:ascii="Times" w:hAnsi="Times"/>
        </w:rPr>
        <w:t>implement these different strategies, studies changed the release depth of the larvae</w:t>
      </w:r>
      <w:commentRangeEnd w:id="117"/>
      <w:r w:rsidR="00784044">
        <w:rPr>
          <w:rStyle w:val="CommentReference"/>
        </w:rPr>
        <w:commentReference w:id="117"/>
      </w:r>
      <w:r w:rsidR="00D3785D" w:rsidRPr="00444189">
        <w:rPr>
          <w:rFonts w:ascii="Times" w:hAnsi="Times"/>
        </w:rPr>
        <w:t xml:space="preserve">. The two strategies for releasing the particles at depth were either to use a fixed depth (37.5%), or to randomly release the larvae over a range of depth values (60.8%), i.e release larvae in in the 0-20 m range of the water column. The timing of when larvae were released varied from hourly intervals </w:t>
      </w:r>
      <w:r w:rsidR="00444189" w:rsidRPr="00444189">
        <w:rPr>
          <w:rFonts w:ascii="Times" w:hAnsi="Times"/>
        </w:rPr>
        <w:fldChar w:fldCharType="begin"/>
      </w:r>
      <w:r w:rsidR="00444189" w:rsidRPr="00444189">
        <w:rPr>
          <w:rFonts w:ascii="Times" w:hAnsi="Times"/>
        </w:rPr>
        <w:instrText xml:space="preserve"> ADDIN PAPERS2_CITATIONS &lt;citation&gt;&lt;uuid&gt;0CE0E96C-B0F6-4DF6-8E57-E879B721EDF0&lt;/uuid&gt;&lt;priority&gt;21&lt;/priority&gt;&lt;publications&gt;&lt;publication&gt;&lt;uuid&gt;61A41321-C12A-4514-9D58-1E38D862EC69&lt;/uuid&gt;&lt;volume&gt;35&lt;/volume&gt;&lt;doi&gt;10.1111/j.1600-0587.2012.07281.x&lt;/doi&gt;&lt;startpage&gt;1004&lt;/startpage&gt;&lt;publication_date&gt;99201206111200000000222000&lt;/publication_date&gt;&lt;url&gt;http://doi.wiley.com/10.1111/j.1600-0587.2012.07281.x&lt;/url&gt;&lt;citekey&gt;Jacobi:2012cz&lt;/citekey&gt;&lt;type&gt;400&lt;/type&gt;&lt;title&gt;Identification of subpopulations from connectivity matrices&lt;/title&gt;&lt;number&gt;11&lt;/number&gt;&lt;subtype&gt;400&lt;/subtype&gt;&lt;endpage&gt;1016&lt;/endpage&gt;&lt;bundle&gt;&lt;publication&gt;&lt;title&gt;Ecography&lt;/title&gt;&lt;type&gt;-100&lt;/type&gt;&lt;subtype&gt;-100&lt;/subtype&gt;&lt;uuid&gt;61643DA8-F8C9-4021-A5CE-E09316935933&lt;/uuid&gt;&lt;/publication&gt;&lt;/bundle&gt;&lt;authors&gt;&lt;author&gt;&lt;firstName&gt;Martin&lt;/firstName&gt;&lt;middleNames&gt;Nilsson&lt;/middleNames&gt;&lt;lastName&gt;Jacobi&lt;/lastName&gt;&lt;/author&gt;&lt;author&gt;&lt;firstName&gt;Carl&lt;/firstName&gt;&lt;lastName&gt;André&lt;/lastName&gt;&lt;/author&gt;&lt;author&gt;&lt;firstName&gt;Kristofer&lt;/firstName&gt;&lt;lastName&gt;Döös&lt;/lastName&gt;&lt;/author&gt;&lt;author&gt;&lt;firstName&gt;Per&lt;/firstName&gt;&lt;middleNames&gt;R&lt;/middleNames&gt;&lt;lastName&gt;Jonsson&lt;/lastName&gt;&lt;/author&gt;&lt;/auth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(Jacobi </w:t>
      </w:r>
      <w:r w:rsidR="00444189" w:rsidRPr="00444189">
        <w:rPr>
          <w:rFonts w:ascii="Times" w:hAnsi="Times" w:cs="Cambria"/>
          <w:i/>
          <w:iCs/>
        </w:rPr>
        <w:t>et al.</w:t>
      </w:r>
      <w:r w:rsidR="00444189" w:rsidRPr="00444189">
        <w:rPr>
          <w:rFonts w:ascii="Times" w:hAnsi="Times" w:cs="Cambria"/>
        </w:rPr>
        <w:t>, 2012)</w:t>
      </w:r>
      <w:r w:rsidR="00444189" w:rsidRPr="00444189">
        <w:rPr>
          <w:rFonts w:ascii="Times" w:hAnsi="Times"/>
        </w:rPr>
        <w:fldChar w:fldCharType="end"/>
      </w:r>
      <w:r w:rsidR="00D3785D" w:rsidRPr="00444189">
        <w:rPr>
          <w:rFonts w:ascii="Times" w:hAnsi="Times"/>
        </w:rPr>
        <w:t xml:space="preserve">, daily </w:t>
      </w:r>
      <w:r w:rsidR="00444189" w:rsidRPr="00444189">
        <w:rPr>
          <w:rFonts w:ascii="Times" w:hAnsi="Times"/>
        </w:rPr>
        <w:fldChar w:fldCharType="begin"/>
      </w:r>
      <w:r w:rsidR="00444189" w:rsidRPr="00444189">
        <w:rPr>
          <w:rFonts w:ascii="Times" w:hAnsi="Times"/>
        </w:rPr>
        <w:instrText xml:space="preserve"> ADDIN PAPERS2_CITATIONS &lt;citation&gt;&lt;uuid&gt;72C0A80F-40EA-4452-987B-64AE64620215&lt;/uuid&gt;&lt;priority&gt;22&lt;/priority&gt;&lt;publications&gt;&lt;publication&gt;&lt;uuid&gt;6A401F5A-DBFC-40AF-A07E-65262A433D32&lt;/uuid&gt;&lt;volume&gt;8&lt;/volume&gt;&lt;doi&gt;10.1371/journal.pone.0064970&lt;/doi&gt;&lt;startpage&gt;e64970&lt;/startpage&gt;&lt;publication_date&gt;99201306071200000000222000&lt;/publication_date&gt;&lt;url&gt;http://dx.plos.org/10.1371/journal.pone.0064970&lt;/url&gt;&lt;citekey&gt;Kough:2013fa&lt;/citekey&gt;&lt;type&gt;400&lt;/type&gt;&lt;title&gt;Larval connectivity and the international management of fisheries&lt;/title&gt;&lt;publisher&gt;Public Library of Science&lt;/publisher&gt;&lt;number&gt;6&lt;/number&gt;&lt;subtype&gt;400&lt;/subtype&gt;&lt;bundle&gt;&lt;publication&gt;&lt;publisher&gt;Public Library of Science&lt;/publisher&gt;&lt;url&gt;http://www.plosone.org/&lt;/url&gt;&lt;title&gt;PLoS ONE&lt;/title&gt;&lt;type&gt;-100&lt;/type&gt;&lt;subtype&gt;-100&lt;/subtype&gt;&lt;uuid&gt;CD0E574E-0845-4341-8A45-7E1F204F4AC5&lt;/uuid&gt;&lt;/publication&gt;&lt;/bundle&gt;&lt;authors&gt;&lt;author&gt;&lt;firstName&gt;Andrew&lt;/firstName&gt;&lt;middleNames&gt;S&lt;/middleNames&gt;&lt;lastName&gt;Kough&lt;/lastName&gt;&lt;/author&gt;&lt;author&gt;&lt;firstName&gt;Claire&lt;/firstName&gt;&lt;middleNames&gt;B&lt;/middleNames&gt;&lt;lastName&gt;Paris&lt;/lastName&gt;&lt;/author&gt;&lt;author&gt;&lt;lastName&gt;Butler&lt;/lastName&gt;&lt;firstName&gt;Mark&lt;/firstName&gt;&lt;middleNames&gt;J&lt;/middleNames&gt;&lt;suffix&gt;IV&lt;/suffix&gt;&lt;/author&gt;&lt;/authors&gt;&lt;editors&gt;&lt;author&gt;&lt;firstName&gt;Howard&lt;/firstName&gt;&lt;lastName&gt;Browman&lt;/lastName&gt;&lt;/author&gt;&lt;/editors&gt;&lt;/publication&gt;&lt;/publications&gt;&lt;cites&gt;&lt;/cites&gt;&lt;/citation&gt;</w:instrText>
      </w:r>
      <w:r w:rsidR="00444189" w:rsidRPr="00444189">
        <w:rPr>
          <w:rFonts w:ascii="Times" w:hAnsi="Times"/>
        </w:rPr>
        <w:fldChar w:fldCharType="separate"/>
      </w:r>
      <w:r w:rsidR="00444189" w:rsidRPr="00444189">
        <w:rPr>
          <w:rFonts w:ascii="Times" w:hAnsi="Times" w:cs="Cambria"/>
        </w:rPr>
        <w:t xml:space="preserve">(Kough </w:t>
      </w:r>
      <w:r w:rsidR="00444189" w:rsidRPr="00444189">
        <w:rPr>
          <w:rFonts w:ascii="Times" w:hAnsi="Times" w:cs="Cambria"/>
          <w:i/>
          <w:iCs/>
        </w:rPr>
        <w:t>et al.</w:t>
      </w:r>
      <w:r w:rsidR="00444189" w:rsidRPr="00444189">
        <w:rPr>
          <w:rFonts w:ascii="Times" w:hAnsi="Times" w:cs="Cambria"/>
        </w:rPr>
        <w:t>, 2013)</w:t>
      </w:r>
      <w:r w:rsidR="00444189" w:rsidRPr="00444189">
        <w:rPr>
          <w:rFonts w:ascii="Times" w:hAnsi="Times"/>
        </w:rPr>
        <w:fldChar w:fldCharType="end"/>
      </w:r>
      <w:r w:rsidR="00D3785D" w:rsidRPr="00444189">
        <w:rPr>
          <w:rFonts w:ascii="Times" w:hAnsi="Times"/>
        </w:rPr>
        <w:t xml:space="preserve">, monthly </w:t>
      </w:r>
      <w:r w:rsidR="00444189" w:rsidRPr="00444189">
        <w:rPr>
          <w:rFonts w:ascii="Times" w:hAnsi="Times"/>
        </w:rPr>
        <w:fldChar w:fldCharType="begin"/>
      </w:r>
      <w:r w:rsidR="00444189" w:rsidRPr="00444189">
        <w:rPr>
          <w:rFonts w:ascii="Times" w:hAnsi="Times"/>
        </w:rPr>
        <w:instrText xml:space="preserve"> ADDIN PAPERS2_CITATIONS &lt;citation&gt;&lt;uuid&gt;0FA137CD-5018-4BBF-B41A-6E13C3BB49B0&lt;/uuid&gt;&lt;priority&gt;23&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78F9D1E7" w14:textId="77777777" w:rsidR="00444189" w:rsidRPr="00444189" w:rsidRDefault="00444189">
      <w:pPr>
        <w:pStyle w:val="FirstParagraph"/>
        <w:rPr>
          <w:rFonts w:ascii="Times" w:hAnsi="Times"/>
        </w:rPr>
      </w:pPr>
      <w:r w:rsidRPr="00444189">
        <w:rPr>
          <w:rFonts w:ascii="Times" w:hAnsi="Times"/>
        </w:rPr>
        <w:instrText>Paris, CB (reprint author), Univ Miami, Rosenstiel Sch Marine &amp;amp; Atmospher Sci, Appl Marine Phys Div, 4600 Rickenbacker Causeway, Miami, FL 33149 USA.</w:instrText>
      </w:r>
    </w:p>
    <w:p w14:paraId="22F68AD3" w14:textId="1006941D" w:rsidR="008256C4" w:rsidRPr="00444189" w:rsidRDefault="00444189">
      <w:pPr>
        <w:pStyle w:val="FirstParagraph"/>
        <w:rPr>
          <w:rFonts w:ascii="Times" w:hAnsi="Times"/>
        </w:rPr>
      </w:pPr>
      <w:r w:rsidRPr="00444189">
        <w:rPr>
          <w:rFonts w:ascii="Times" w:hAnsi="Times"/>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(Staaterman </w:t>
      </w:r>
      <w:r w:rsidRPr="00444189">
        <w:rPr>
          <w:rFonts w:ascii="Times" w:hAnsi="Times" w:cs="Cambria"/>
          <w:i/>
          <w:iCs/>
        </w:rPr>
        <w:t>et al.</w:t>
      </w:r>
      <w:r w:rsidRPr="00444189">
        <w:rPr>
          <w:rFonts w:ascii="Times" w:hAnsi="Times" w:cs="Cambria"/>
        </w:rPr>
        <w:t>, 2012)</w:t>
      </w:r>
      <w:r w:rsidRPr="00444189">
        <w:rPr>
          <w:rFonts w:ascii="Times" w:hAnsi="Times"/>
        </w:rPr>
        <w:fldChar w:fldCharType="end"/>
      </w:r>
      <w:r w:rsidR="00D3785D" w:rsidRPr="00444189">
        <w:rPr>
          <w:rFonts w:ascii="Times" w:hAnsi="Times"/>
        </w:rPr>
        <w:t xml:space="preserve">, on lunar cycles </w:t>
      </w:r>
      <w:r w:rsidRPr="00444189">
        <w:rPr>
          <w:rFonts w:ascii="Times" w:hAnsi="Times"/>
        </w:rPr>
        <w:fldChar w:fldCharType="begin"/>
      </w:r>
      <w:r w:rsidRPr="00444189">
        <w:rPr>
          <w:rFonts w:ascii="Times" w:hAnsi="Times"/>
        </w:rPr>
        <w:instrText xml:space="preserve"> ADDIN PAPERS2_CITATIONS &lt;citation&gt;&lt;uuid&gt;34C04AE7-5AA2-4076-823C-E03366528BB6&lt;/uuid&gt;&lt;priority&gt;24&lt;/priority&gt;&lt;publications&gt;&lt;publication&gt;&lt;uuid&gt;0359EF32-FB21-47F3-A01F-E8436019FC3F&lt;/uuid&gt;&lt;volume&gt;24&lt;/volume&gt;&lt;doi&gt;10.1111/mec.13005&lt;/doi&gt;&lt;startpage&gt;70&lt;/startpage&gt;&lt;publication_date&gt;99201412131200000000222000&lt;/publication_date&gt;&lt;url&gt;http://doi.wiley.com/10.1111/mec.13005&lt;/url&gt;&lt;citekey&gt;Davies:2014cw&lt;/citekey&gt;&lt;type&gt;400&lt;/type&gt;&lt;title&gt;Exploring the role of Micronesian islands in the maintenance of coral genetic diversity in the Pacific Ocean&lt;/title&gt;&lt;number&gt;1&lt;/number&gt;&lt;subtype&gt;400&lt;/subtype&gt;&lt;endpage&gt;82&lt;/endpage&gt;&lt;bundle&gt;&lt;publication&gt;&lt;title&gt;Molecular Ecology&lt;/title&gt;&lt;type&gt;-100&lt;/type&gt;&lt;subtype&gt;-100&lt;/subtype&gt;&lt;uuid&gt;296CAF62-A378-4A27-8543-DFB7CDE0B29C&lt;/uuid&gt;&lt;/publication&gt;&lt;/bundle&gt;&lt;authors&gt;&lt;author&gt;&lt;firstName&gt;S&lt;/firstName&gt;&lt;middleNames&gt;W&lt;/middleNames&gt;&lt;lastName&gt;Davies&lt;/lastName&gt;&lt;/author&gt;&lt;author&gt;&lt;firstName&gt;Eric&lt;/firstName&gt;&lt;middleNames&gt;A&lt;/middleNames&gt;&lt;lastName&gt;Treml&lt;/lastName&gt;&lt;/author&gt;&lt;author&gt;&lt;firstName&gt;C&lt;/firstName&gt;&lt;middleNames&gt;D&lt;/middleNames&gt;&lt;lastName&gt;Kenkel&lt;/lastName&gt;&lt;/author&gt;&lt;author&gt;&lt;firstName&gt;Mikhail&lt;/firstName&gt;&lt;middleNames&gt;V&lt;/middleNames&gt;&lt;lastName&gt;Matz&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(Davies </w:t>
      </w:r>
      <w:r w:rsidRPr="00444189">
        <w:rPr>
          <w:rFonts w:ascii="Times" w:hAnsi="Times" w:cs="Cambria"/>
          <w:i/>
          <w:iCs/>
        </w:rPr>
        <w:t>et al.</w:t>
      </w:r>
      <w:r w:rsidRPr="00444189">
        <w:rPr>
          <w:rFonts w:ascii="Times" w:hAnsi="Times" w:cs="Cambria"/>
        </w:rPr>
        <w:t>, 2014)</w:t>
      </w:r>
      <w:r w:rsidRPr="00444189">
        <w:rPr>
          <w:rFonts w:ascii="Times" w:hAnsi="Times"/>
        </w:rPr>
        <w:fldChar w:fldCharType="end"/>
      </w:r>
      <w:r w:rsidR="00D3785D" w:rsidRPr="00444189">
        <w:rPr>
          <w:rFonts w:ascii="Times" w:hAnsi="Times"/>
        </w:rPr>
        <w:t xml:space="preserve"> or just a one-off spawning event </w:t>
      </w:r>
      <w:r w:rsidRPr="00444189">
        <w:rPr>
          <w:rFonts w:ascii="Times" w:hAnsi="Times"/>
        </w:rPr>
        <w:fldChar w:fldCharType="begin"/>
      </w:r>
      <w:r w:rsidRPr="00444189">
        <w:rPr>
          <w:rFonts w:ascii="Times" w:hAnsi="Times"/>
        </w:rPr>
        <w:instrText xml:space="preserve"> ADDIN PAPERS2_CITATIONS &lt;citation&gt;&lt;uuid&gt;C526DDCD-6131-416B-8679-4FAD29E84436&lt;/uuid&gt;&lt;priority&gt;25&lt;/priority&gt;&lt;publications&gt;&lt;publication&gt;&lt;uuid&gt;15567324-D85E-4125-AACA-0AF471D9997B&lt;/uuid&gt;&lt;volume&gt;39&lt;/volume&gt;&lt;doi&gt;10.1111/j.1365-2699.2011.02626.x&lt;/doi&gt;&lt;subtitle&gt;Invasions in tidal zones on complex coastlines&lt;/subtitle&gt;&lt;startpage&gt;585&lt;/startpage&gt;&lt;publication_date&gt;99201111161200000000222000&lt;/publication_date&gt;&lt;url&gt;http://doi.wiley.com/10.1111/j.1365-2699.2011.02626.x&lt;/url&gt;&lt;citekey&gt;Herbert:2011bh&lt;/citekey&gt;&lt;type&gt;400&lt;/type&gt;&lt;title&gt;Invasion in tidal zones on complex coastlines: modelling larvae of the non-native Manila clam, Ruditapes philippinarum, in the UK&lt;/title&gt;&lt;number&gt;3&lt;/number&gt;&lt;subtype&gt;400&lt;/subtype&gt;&lt;endpage&gt;599&lt;/endpage&gt;&lt;bundle&gt;&lt;publication&gt;&lt;title&gt;Journal of Biogeography&lt;/title&gt;&lt;type&gt;-100&lt;/type&gt;&lt;subtype&gt;-100&lt;/subtype&gt;&lt;uuid&gt;4039633C-D40A-44CE-9DF9-7E98DEC8785E&lt;/uuid&gt;&lt;/publication&gt;&lt;/bundle&gt;&lt;authors&gt;&lt;author&gt;&lt;firstName&gt;Roger&lt;/firstName&gt;&lt;middleNames&gt;J H&lt;/middleNames&gt;&lt;lastName&gt;Herbert&lt;/lastName&gt;&lt;/author&gt;&lt;author&gt;&lt;firstName&gt;Jay&lt;/firstName&gt;&lt;lastName&gt;Willis&lt;/lastName&gt;&lt;/author&gt;&lt;author&gt;&lt;firstName&gt;Elfed&lt;/firstName&gt;&lt;lastName&gt;Jones&lt;/lastName&gt;&lt;/author&gt;&lt;author&gt;&lt;firstName&gt;Kathryn&lt;/firstName&gt;&lt;lastName&gt;Ross&lt;/lastName&gt;&lt;/author&gt;&lt;author&gt;&lt;firstName&gt;Ralf&lt;/firstName&gt;&lt;lastName&gt;Hübner&lt;/lastName&gt;&lt;/author&gt;&lt;author&gt;&lt;firstName&gt;John&lt;/firstName&gt;&lt;lastName&gt;Humphreys&lt;/lastName&gt;&lt;/author&gt;&lt;author&gt;&lt;firstName&gt;Antony&lt;/firstName&gt;&lt;lastName&gt;Jensen&lt;/lastName&gt;&lt;/author&gt;&lt;author&gt;&lt;firstName&gt;John&lt;/firstName&gt;&lt;lastName&gt;Baugh&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(Herbert </w:t>
      </w:r>
      <w:r w:rsidRPr="00444189">
        <w:rPr>
          <w:rFonts w:ascii="Times" w:hAnsi="Times" w:cs="Cambria"/>
          <w:i/>
          <w:iCs/>
        </w:rPr>
        <w:t>et al.</w:t>
      </w:r>
      <w:r w:rsidRPr="00444189">
        <w:rPr>
          <w:rFonts w:ascii="Times" w:hAnsi="Times" w:cs="Cambria"/>
        </w:rPr>
        <w:t>, 2011)</w:t>
      </w:r>
      <w:r w:rsidRPr="00444189">
        <w:rPr>
          <w:rFonts w:ascii="Times" w:hAnsi="Times"/>
        </w:rPr>
        <w:fldChar w:fldCharType="end"/>
      </w:r>
      <w:r w:rsidR="00D3785D" w:rsidRPr="00444189">
        <w:rPr>
          <w:rFonts w:ascii="Times" w:hAnsi="Times"/>
        </w:rPr>
        <w:t xml:space="preserve">. The spawning windows relied on the known biology and what times of year the species is known to produce larvae. In general, spawning events were pre-determined, but several studies used temperature as a spawning initiation </w:t>
      </w:r>
      <w:r w:rsidRPr="00444189">
        <w:rPr>
          <w:rFonts w:ascii="Times" w:hAnsi="Times"/>
        </w:rPr>
        <w:fldChar w:fldCharType="begin"/>
      </w:r>
      <w:r w:rsidRPr="00444189">
        <w:rPr>
          <w:rFonts w:ascii="Times" w:hAnsi="Times"/>
        </w:rPr>
        <w:instrText xml:space="preserve"> ADDIN PAPERS2_CITATIONS &lt;citation&gt;&lt;uuid&gt;4F3EF6A4-14D0-4BFE-BE98-FCF2DD3A2AD3&lt;/uuid&gt;&lt;priority&gt;26&lt;/priority&gt;&lt;publications&gt;&lt;publication&gt;&lt;uuid&gt;59848266-D11B-40A0-97F6-772AE7D4C869&lt;/uuid&gt;&lt;volume&gt;21&lt;/volume&gt;&lt;doi&gt;10.1111/ddi.12250&lt;/doi&gt;&lt;startpage&gt;139&lt;/startpage&gt;&lt;publication_date&gt;99201409191200000000222000&lt;/publication_date&gt;&lt;url&gt;http://doi.wiley.com/10.1111/ddi.12250&lt;/url&gt;&lt;citekey&gt;Andrello:2014ge&lt;/citekey&gt;&lt;type&gt;400&lt;/type&gt;&lt;title&gt;Additive effects of climate change on connectivity between marine protected areas and larval supply to fished areas&lt;/title&gt;&lt;number&gt;2&lt;/number&gt;&lt;subtype&gt;400&lt;/subtype&gt;&lt;endpage&gt;150&lt;/endpage&gt;&lt;bundle&gt;&lt;publication&gt;&lt;title&gt;Diversity and Distributions&lt;/title&gt;&lt;type&gt;-100&lt;/type&gt;&lt;subtype&gt;-100&lt;/subtype&gt;&lt;uuid&gt;40C3BF26-F6F5-4C0C-98A2-4749F98CF144&lt;/uuid&gt;&lt;/publication&gt;&lt;/bundle&gt;&lt;authors&gt;&lt;author&gt;&lt;firstName&gt;Marco&lt;/firstName&gt;&lt;lastName&gt;Andrello&lt;/lastName&gt;&lt;/author&gt;&lt;author&gt;&lt;firstName&gt;David&lt;/firstName&gt;&lt;lastName&gt;Mouillot&lt;/lastName&gt;&lt;/author&gt;&lt;author&gt;&lt;firstName&gt;Samuel&lt;/firstName&gt;&lt;lastName&gt;Somot&lt;/lastName&gt;&lt;/author&gt;&lt;author&gt;&lt;firstName&gt;Wilfried&lt;/firstName&gt;&lt;lastName&gt;Thuiller&lt;/lastName&gt;&lt;/author&gt;&lt;author&gt;&lt;firstName&gt;Stéphanie&lt;/firstName&gt;&lt;lastName&gt;Manel&lt;/lastName&gt;&lt;/author&gt;&lt;/authors&gt;&lt;editors&gt;&lt;author&gt;&lt;firstName&gt;Michael&lt;/firstName&gt;&lt;lastName&gt;Bode&lt;/lastName&gt;&lt;/author&gt;&lt;/editors&gt;&lt;/publication&gt;&lt;publication&gt;&lt;uuid&gt;975FE97B-05E9-4481-8DA4-B1A87B7CC893&lt;/uuid&gt;&lt;volume&gt;21&lt;/volume&gt;&lt;doi&gt;10.1111/j.1365-2419.2012.00621.x&lt;/doi&gt;&lt;startpage&gt;229&lt;/startpage&gt;&lt;publication_date&gt;99201204081200000000222000&lt;/publication_date&gt;&lt;url&gt;http://doi.wiley.com/10.1111/j.1365-2419.2012.00621.x&lt;/url&gt;&lt;citekey&gt;Rochette:2012io&lt;/citekey&gt;&lt;type&gt;400&lt;/type&gt;&lt;title&gt;Coupling hydrodynamic and individual-based models to simulate long-term larval supply to coastal nursery areas&lt;/title&gt;&lt;number&gt;4&lt;/number&gt;&lt;subtype&gt;400&lt;/subtype&gt;&lt;endpage&gt;242&lt;/endpage&gt;&lt;bundle&gt;&lt;publication&gt;&lt;title&gt;Fisheries Oceanography&lt;/title&gt;&lt;type&gt;-100&lt;/type&gt;&lt;subtype&gt;-100&lt;/subtype&gt;&lt;uuid&gt;57175668-6489-4606-9E87-3D698E68543E&lt;/uuid&gt;&lt;/publication&gt;&lt;/bundle&gt;&lt;authors&gt;&lt;author&gt;&lt;firstName&gt;Sebastien&lt;/firstName&gt;&lt;lastName&gt;Rochette&lt;/lastName&gt;&lt;/author&gt;&lt;author&gt;&lt;firstName&gt;Martin&lt;/firstName&gt;&lt;lastName&gt;Huret&lt;/lastName&gt;&lt;/author&gt;&lt;author&gt;&lt;firstName&gt;Etienne&lt;/firstName&gt;&lt;lastName&gt;Rivot&lt;/lastName&gt;&lt;/author&gt;&lt;author&gt;&lt;nonDroppingParticle&gt;Le&lt;/nonDroppingParticle&gt;&lt;firstName&gt;Olivier&lt;/firstName&gt;&lt;lastName&gt;Pape&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(Andrello </w:t>
      </w:r>
      <w:r w:rsidRPr="00444189">
        <w:rPr>
          <w:rFonts w:ascii="Times" w:hAnsi="Times" w:cs="Cambria"/>
          <w:i/>
          <w:iCs/>
        </w:rPr>
        <w:t>et al.</w:t>
      </w:r>
      <w:r w:rsidRPr="00444189">
        <w:rPr>
          <w:rFonts w:ascii="Times" w:hAnsi="Times" w:cs="Cambria"/>
        </w:rPr>
        <w:t xml:space="preserve">, 2014; Rochette </w:t>
      </w:r>
      <w:r w:rsidRPr="00444189">
        <w:rPr>
          <w:rFonts w:ascii="Times" w:hAnsi="Times" w:cs="Cambria"/>
          <w:i/>
          <w:iCs/>
        </w:rPr>
        <w:t>et al.</w:t>
      </w:r>
      <w:r w:rsidRPr="00444189">
        <w:rPr>
          <w:rFonts w:ascii="Times" w:hAnsi="Times" w:cs="Cambria"/>
        </w:rPr>
        <w:t>, 2012)</w:t>
      </w:r>
      <w:r w:rsidRPr="00444189">
        <w:rPr>
          <w:rFonts w:ascii="Times" w:hAnsi="Times"/>
        </w:rPr>
        <w:fldChar w:fldCharType="end"/>
      </w:r>
      <w:r w:rsidR="00D3785D" w:rsidRPr="00444189">
        <w:rPr>
          <w:rFonts w:ascii="Times" w:hAnsi="Times"/>
        </w:rPr>
        <w:t xml:space="preserve"> or even wave height was used to release abalone larvae in one model </w:t>
      </w:r>
      <w:r w:rsidRPr="00444189">
        <w:rPr>
          <w:rFonts w:ascii="Times" w:hAnsi="Times"/>
        </w:rPr>
        <w:fldChar w:fldCharType="begin"/>
      </w:r>
      <w:r w:rsidRPr="00444189">
        <w:rPr>
          <w:rFonts w:ascii="Times" w:hAnsi="Times"/>
        </w:rPr>
        <w:instrText xml:space="preserve"> ADDIN PAPERS2_CITATIONS &lt;citation&gt;&lt;uuid&gt;6F93E1BD-1DBB-4719-882D-2DEBF5DA8833&lt;/uuid&gt;&lt;priority&gt;27&lt;/priority&gt;&lt;publications&gt;&lt;publication&gt;&lt;volume&gt;440&lt;/volume&gt;&lt;publication_date&gt;99201110281200000000222000&lt;/publication_date&gt;&lt;doi&gt;10.3354/meps09348&lt;/doi&gt;&lt;startpage&gt;137&lt;/startpage&gt;&lt;title&gt;Population connectivity of Ezo abalone on the northern Pacific coast of Japan in relation to the establishment of harvest refugia&lt;/title&gt;&lt;uuid&gt;AD37403E-967F-42EA-B354-169E3DF90FAC&lt;/uuid&gt;&lt;subtype&gt;400&lt;/subtype&gt;&lt;endpage&gt;150&lt;/endpage&gt;&lt;type&gt;400&lt;/type&gt;&lt;citekey&gt;Miyake:2011hr&lt;/citekey&gt;&lt;url&gt;http://www.int-res.com/abstracts/meps/v440/p137-150/&lt;/url&gt;&lt;bundle&gt;&lt;publication&gt;&lt;title&gt;Marine Ecology Progress Series&lt;/title&gt;&lt;type&gt;-100&lt;/type&gt;&lt;subtype&gt;-100&lt;/subtype&gt;&lt;uuid&gt;F106E89D-E5FF-4436-AA45-D551324772A7&lt;/uuid&gt;&lt;/publication&gt;&lt;/bundle&gt;&lt;authors&gt;&lt;author&gt;&lt;firstName&gt;Yoichi&lt;/firstName&gt;&lt;lastName&gt;Miyake&lt;/lastName&gt;&lt;/author&gt;&lt;author&gt;&lt;firstName&gt;Shingo&lt;/firstName&gt;&lt;lastName&gt;Kimura&lt;/lastName&gt;&lt;/author&gt;&lt;author&gt;&lt;firstName&gt;Tomohika&lt;/firstName&gt;&lt;lastName&gt;Kawamura&lt;/lastName&gt;&lt;/author&gt;&lt;author&gt;&lt;firstName&gt;Takashi&lt;/firstName&gt;&lt;lastName&gt;Kitagawa&lt;/lastName&gt;&lt;/author&gt;&lt;author&gt;&lt;firstName&gt;Tetsuya&lt;/firstName&gt;&lt;lastName&gt;Takahashi&lt;/lastName&gt;&lt;/author&gt;&lt;author&gt;&lt;firstName&gt;Hideki&lt;/firstName&gt;&lt;lastName&gt;Takami&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(Miyake </w:t>
      </w:r>
      <w:r w:rsidRPr="00444189">
        <w:rPr>
          <w:rFonts w:ascii="Times" w:hAnsi="Times" w:cs="Cambria"/>
          <w:i/>
          <w:iCs/>
        </w:rPr>
        <w:t>et al.</w:t>
      </w:r>
      <w:r w:rsidRPr="00444189">
        <w:rPr>
          <w:rFonts w:ascii="Times" w:hAnsi="Times" w:cs="Cambria"/>
        </w:rPr>
        <w:t>, 2011)</w:t>
      </w:r>
      <w:r w:rsidRPr="00444189">
        <w:rPr>
          <w:rFonts w:ascii="Times" w:hAnsi="Times"/>
        </w:rPr>
        <w:fldChar w:fldCharType="end"/>
      </w:r>
      <w:r w:rsidR="00D3785D" w:rsidRPr="00444189">
        <w:rPr>
          <w:rFonts w:ascii="Times" w:hAnsi="Times"/>
        </w:rPr>
        <w:t xml:space="preserve">. In general, the release sites and settlement sites were same sites. However, </w:t>
      </w:r>
      <w:r w:rsidR="00D3785D" w:rsidRPr="00444189">
        <w:rPr>
          <w:rFonts w:ascii="Times" w:hAnsi="Times"/>
        </w:rPr>
        <w:lastRenderedPageBreak/>
        <w:t xml:space="preserve">in several studies with known release sites, there were many more available settlement habitats for the larvae. </w:t>
      </w:r>
      <w:commentRangeStart w:id="120"/>
      <w:r w:rsidR="00D3785D" w:rsidRPr="00444189">
        <w:rPr>
          <w:rFonts w:ascii="Times" w:hAnsi="Times"/>
        </w:rPr>
        <w:t xml:space="preserve">The larvae spawned at each site ranged from only 10 larvae to 10,000,000, with a median of 6800. The overall larvae tracked in the system (spawning site x number of sites x number of releases) had a similarly large range, from 328 to 610,000,000 larvae, with a median total of 3.2 million. Some studies also used a super-individual concept, whereby a single particle in the system represented </w:t>
      </w:r>
      <w:r w:rsidR="00677BAF" w:rsidRPr="00444189">
        <w:rPr>
          <w:rFonts w:ascii="Times" w:hAnsi="Times"/>
        </w:rPr>
        <w:t>many</w:t>
      </w:r>
      <w:r w:rsidR="00D3785D" w:rsidRPr="00444189">
        <w:rPr>
          <w:rFonts w:ascii="Times" w:hAnsi="Times"/>
        </w:rPr>
        <w:t xml:space="preserve"> larvae with similar attributes.</w:t>
      </w:r>
      <w:commentRangeEnd w:id="120"/>
      <w:r w:rsidR="00C24CF4">
        <w:rPr>
          <w:rStyle w:val="CommentReference"/>
        </w:rPr>
        <w:commentReference w:id="120"/>
      </w:r>
    </w:p>
    <w:p w14:paraId="67387686" w14:textId="77777777" w:rsidR="008256C4" w:rsidRPr="00444189" w:rsidRDefault="00D3785D">
      <w:pPr>
        <w:pStyle w:val="Heading4"/>
        <w:rPr>
          <w:rFonts w:ascii="Times" w:hAnsi="Times"/>
          <w:color w:val="auto"/>
        </w:rPr>
      </w:pPr>
      <w:bookmarkStart w:id="121" w:name="mortality"/>
      <w:bookmarkEnd w:id="121"/>
      <w:r w:rsidRPr="00444189">
        <w:rPr>
          <w:rFonts w:ascii="Times" w:hAnsi="Times"/>
          <w:color w:val="auto"/>
        </w:rPr>
        <w:t>Mortality</w:t>
      </w:r>
    </w:p>
    <w:p w14:paraId="7C27E385" w14:textId="4CFF47C1" w:rsidR="008256C4" w:rsidRPr="00444189" w:rsidRDefault="00D3785D">
      <w:pPr>
        <w:pStyle w:val="FirstParagraph"/>
        <w:rPr>
          <w:rFonts w:ascii="Times" w:hAnsi="Times"/>
        </w:rPr>
      </w:pPr>
      <w:r w:rsidRPr="00444189">
        <w:rPr>
          <w:rFonts w:ascii="Times" w:hAnsi="Times"/>
        </w:rPr>
        <w:t xml:space="preserve">Larval mortality was implemented in 41% of the models (Table 1). </w:t>
      </w:r>
      <w:r w:rsidR="006B6D9B" w:rsidRPr="00444189">
        <w:rPr>
          <w:rFonts w:ascii="Times" w:hAnsi="Times"/>
        </w:rPr>
        <w:t>However,</w:t>
      </w:r>
      <w:r w:rsidRPr="00444189">
        <w:rPr>
          <w:rFonts w:ascii="Times" w:hAnsi="Times"/>
        </w:rPr>
        <w:t xml:space="preserve"> the implementation of mortality varied across the models, the most common mortality function used was a linear </w:t>
      </w:r>
      <w:ins w:id="122" w:author="William Figueira" w:date="2017-02-01T19:47:00Z">
        <w:r w:rsidR="00C24CF4">
          <w:rPr>
            <w:rFonts w:ascii="Times" w:hAnsi="Times"/>
          </w:rPr>
          <w:t xml:space="preserve">decay </w:t>
        </w:r>
      </w:ins>
      <w:r w:rsidRPr="00444189">
        <w:rPr>
          <w:rFonts w:ascii="Times" w:hAnsi="Times"/>
        </w:rPr>
        <w:t xml:space="preserve">function (82.2%), whereby a fixed percentage of the larvae were killed </w:t>
      </w:r>
      <w:del w:id="123" w:author="William Figueira" w:date="2017-02-01T19:48:00Z">
        <w:r w:rsidRPr="00444189" w:rsidDel="00C24CF4">
          <w:rPr>
            <w:rFonts w:ascii="Times" w:hAnsi="Times"/>
          </w:rPr>
          <w:delText xml:space="preserve">after </w:delText>
        </w:r>
      </w:del>
      <w:r w:rsidRPr="00444189">
        <w:rPr>
          <w:rFonts w:ascii="Times" w:hAnsi="Times"/>
        </w:rPr>
        <w:t xml:space="preserve">each day. </w:t>
      </w:r>
      <w:del w:id="124" w:author="William Figueira" w:date="2017-02-01T19:48:00Z">
        <w:r w:rsidRPr="00444189" w:rsidDel="00C24CF4">
          <w:rPr>
            <w:rFonts w:ascii="Times" w:hAnsi="Times"/>
          </w:rPr>
          <w:delText>Although t</w:delText>
        </w:r>
      </w:del>
      <w:ins w:id="125" w:author="William Figueira" w:date="2017-02-01T19:48:00Z">
        <w:r w:rsidR="00C24CF4">
          <w:rPr>
            <w:rFonts w:ascii="Times" w:hAnsi="Times"/>
          </w:rPr>
          <w:t>T</w:t>
        </w:r>
      </w:ins>
      <w:r w:rsidRPr="00444189">
        <w:rPr>
          <w:rFonts w:ascii="Times" w:hAnsi="Times"/>
        </w:rPr>
        <w:t xml:space="preserve">he </w:t>
      </w:r>
      <w:commentRangeStart w:id="126"/>
      <w:del w:id="127" w:author="William Figueira" w:date="2017-02-01T19:48:00Z">
        <w:r w:rsidRPr="00444189" w:rsidDel="00C24CF4">
          <w:rPr>
            <w:rFonts w:ascii="Times" w:hAnsi="Times"/>
          </w:rPr>
          <w:delText>number of larvae killed</w:delText>
        </w:r>
      </w:del>
      <w:ins w:id="128" w:author="William Figueira" w:date="2017-02-01T19:48:00Z">
        <w:r w:rsidR="00C24CF4">
          <w:rPr>
            <w:rFonts w:ascii="Times" w:hAnsi="Times"/>
          </w:rPr>
          <w:t xml:space="preserve">daily </w:t>
        </w:r>
        <w:commentRangeEnd w:id="126"/>
        <w:r w:rsidR="00C24CF4">
          <w:rPr>
            <w:rStyle w:val="CommentReference"/>
          </w:rPr>
          <w:commentReference w:id="126"/>
        </w:r>
        <w:r w:rsidR="00C24CF4">
          <w:rPr>
            <w:rFonts w:ascii="Times" w:hAnsi="Times"/>
          </w:rPr>
          <w:t>mortality rate</w:t>
        </w:r>
      </w:ins>
      <w:r w:rsidRPr="00444189">
        <w:rPr>
          <w:rFonts w:ascii="Times" w:hAnsi="Times"/>
        </w:rPr>
        <w:t xml:space="preserve"> </w:t>
      </w:r>
      <w:ins w:id="129" w:author="William Figueira" w:date="2017-02-01T19:48:00Z">
        <w:r w:rsidR="00C24CF4">
          <w:rPr>
            <w:rFonts w:ascii="Times" w:hAnsi="Times"/>
          </w:rPr>
          <w:t xml:space="preserve">in these studies </w:t>
        </w:r>
      </w:ins>
      <w:r w:rsidRPr="00444189">
        <w:rPr>
          <w:rFonts w:ascii="Times" w:hAnsi="Times"/>
        </w:rPr>
        <w:t xml:space="preserve">varied from </w:t>
      </w:r>
      <w:ins w:id="130" w:author="William Figueira" w:date="2017-02-01T19:49:00Z">
        <w:r w:rsidR="00C24CF4">
          <w:rPr>
            <w:rFonts w:ascii="Times" w:hAnsi="Times"/>
          </w:rPr>
          <w:t xml:space="preserve">1.7% to </w:t>
        </w:r>
      </w:ins>
      <w:del w:id="131" w:author="William Figueira" w:date="2017-02-01T19:49:00Z">
        <w:r w:rsidRPr="00444189" w:rsidDel="00C24CF4">
          <w:rPr>
            <w:rFonts w:ascii="Times" w:hAnsi="Times"/>
          </w:rPr>
          <w:delText xml:space="preserve">a maximum rate of </w:delText>
        </w:r>
      </w:del>
      <w:r w:rsidRPr="00444189">
        <w:rPr>
          <w:rFonts w:ascii="Times" w:hAnsi="Times"/>
        </w:rPr>
        <w:t>30.0%</w:t>
      </w:r>
      <w:del w:id="132" w:author="William Figueira" w:date="2017-02-01T19:49:00Z">
        <w:r w:rsidRPr="00444189" w:rsidDel="00C24CF4">
          <w:rPr>
            <w:rFonts w:ascii="Times" w:hAnsi="Times"/>
          </w:rPr>
          <w:delText xml:space="preserve"> </w:delText>
        </w:r>
      </w:del>
      <w:ins w:id="133" w:author="William Figueira" w:date="2017-02-01T19:49:00Z">
        <w:r w:rsidR="00C24CF4">
          <w:rPr>
            <w:rFonts w:ascii="Times" w:hAnsi="Times"/>
          </w:rPr>
          <w:t xml:space="preserve"> with an average of X%</w:t>
        </w:r>
      </w:ins>
      <w:del w:id="134" w:author="William Figueira" w:date="2017-02-01T19:49:00Z">
        <w:r w:rsidRPr="00444189" w:rsidDel="00C24CF4">
          <w:rPr>
            <w:rFonts w:ascii="Times" w:hAnsi="Times"/>
          </w:rPr>
          <w:delText>to minimum mortality rate of 1.7%</w:delText>
        </w:r>
      </w:del>
      <w:r w:rsidRPr="00444189">
        <w:rPr>
          <w:rFonts w:ascii="Times" w:hAnsi="Times"/>
        </w:rPr>
        <w:t>. Another popular mortality implementation was to kill the larvae based on a known temperature or salinity threshold. Mortality schemes using decay or Weibull functions were implemented in a small subset of the models (</w:t>
      </w:r>
      <w:commentRangeStart w:id="135"/>
      <w:r w:rsidRPr="00444189">
        <w:rPr>
          <w:rFonts w:ascii="Times" w:hAnsi="Times"/>
        </w:rPr>
        <w:t>less than 2%).</w:t>
      </w:r>
      <w:commentRangeEnd w:id="135"/>
      <w:r w:rsidR="00C24CF4">
        <w:rPr>
          <w:rStyle w:val="CommentReference"/>
        </w:rPr>
        <w:commentReference w:id="135"/>
      </w:r>
    </w:p>
    <w:p w14:paraId="2150544A" w14:textId="676CC418" w:rsidR="008256C4" w:rsidRPr="00444189" w:rsidRDefault="00D3785D">
      <w:pPr>
        <w:pStyle w:val="BodyText"/>
        <w:rPr>
          <w:rFonts w:ascii="Times" w:hAnsi="Times"/>
        </w:rPr>
      </w:pPr>
      <w:r w:rsidRPr="00444189">
        <w:rPr>
          <w:rFonts w:ascii="Times" w:hAnsi="Times"/>
        </w:rPr>
        <w:t xml:space="preserve">Including mortality in the model increases the mean self-recruitment (Figure 9). There was not much change in the mean overall settlement success, however mortality limited the spread of the percentage that successfully settled (Figure 10). Including mortality also seemed to increase the mean distance travelled of the larvae, which is the opposite </w:t>
      </w:r>
      <w:commentRangeStart w:id="136"/>
      <w:r w:rsidRPr="00444189">
        <w:rPr>
          <w:rFonts w:ascii="Times" w:hAnsi="Times"/>
        </w:rPr>
        <w:t xml:space="preserve">of what you would expect </w:t>
      </w:r>
      <w:commentRangeEnd w:id="136"/>
      <w:r w:rsidR="00741EB1">
        <w:rPr>
          <w:rStyle w:val="CommentReference"/>
        </w:rPr>
        <w:commentReference w:id="136"/>
      </w:r>
      <w:r w:rsidRPr="00444189">
        <w:rPr>
          <w:rFonts w:ascii="Times" w:hAnsi="Times"/>
        </w:rPr>
        <w:t>(Figure 11).</w:t>
      </w:r>
    </w:p>
    <w:p w14:paraId="21BE4ECF" w14:textId="77777777" w:rsidR="008256C4" w:rsidRPr="00444189" w:rsidRDefault="00D3785D">
      <w:pPr>
        <w:pStyle w:val="FigurewithCaption"/>
        <w:rPr>
          <w:rFonts w:ascii="Times" w:hAnsi="Times"/>
        </w:rPr>
      </w:pPr>
      <w:r w:rsidRPr="00444189">
        <w:rPr>
          <w:rFonts w:ascii="Times" w:hAnsi="Times"/>
          <w:noProof/>
        </w:rPr>
        <w:drawing>
          <wp:inline distT="0" distB="0" distL="0" distR="0" wp14:anchorId="422DB5A5" wp14:editId="6E9E59B9">
            <wp:extent cx="5334000" cy="3886338"/>
            <wp:effectExtent l="0" t="0" r="0" b="0"/>
            <wp:docPr id="9" name="Picture" descr="Figure 9: Comparison of the mean self-recruitment values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sr_mortality.png"/>
                    <pic:cNvPicPr>
                      <a:picLocks noChangeAspect="1" noChangeArrowheads="1"/>
                    </pic:cNvPicPr>
                  </pic:nvPicPr>
                  <pic:blipFill>
                    <a:blip r:embed="rId17"/>
                    <a:stretch>
                      <a:fillRect/>
                    </a:stretch>
                  </pic:blipFill>
                  <pic:spPr bwMode="auto">
                    <a:xfrm>
                      <a:off x="0" y="0"/>
                      <a:ext cx="5334000" cy="3886338"/>
                    </a:xfrm>
                    <a:prstGeom prst="rect">
                      <a:avLst/>
                    </a:prstGeom>
                    <a:noFill/>
                    <a:ln w="9525">
                      <a:noFill/>
                      <a:headEnd/>
                      <a:tailEnd/>
                    </a:ln>
                  </pic:spPr>
                </pic:pic>
              </a:graphicData>
            </a:graphic>
          </wp:inline>
        </w:drawing>
      </w:r>
    </w:p>
    <w:p w14:paraId="1CE23052" w14:textId="77777777" w:rsidR="008256C4" w:rsidRPr="00444189" w:rsidRDefault="00D3785D">
      <w:pPr>
        <w:pStyle w:val="ImageCaption"/>
        <w:rPr>
          <w:rFonts w:ascii="Times" w:hAnsi="Times"/>
        </w:rPr>
      </w:pPr>
      <w:r w:rsidRPr="00444189">
        <w:rPr>
          <w:rFonts w:ascii="Times" w:hAnsi="Times"/>
        </w:rPr>
        <w:t>Figure 9: Comparison of the mean self-recruitment values with mortality included implemented in the model</w:t>
      </w:r>
    </w:p>
    <w:p w14:paraId="2C647A74"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4BE505CB" wp14:editId="2C1C12B1">
            <wp:extent cx="5334000" cy="3886338"/>
            <wp:effectExtent l="0" t="0" r="0" b="0"/>
            <wp:docPr id="10" name="Picture" descr="Figure 10: Comparison of the mean settlement success values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ss_mortality.png"/>
                    <pic:cNvPicPr>
                      <a:picLocks noChangeAspect="1" noChangeArrowheads="1"/>
                    </pic:cNvPicPr>
                  </pic:nvPicPr>
                  <pic:blipFill>
                    <a:blip r:embed="rId18"/>
                    <a:stretch>
                      <a:fillRect/>
                    </a:stretch>
                  </pic:blipFill>
                  <pic:spPr bwMode="auto">
                    <a:xfrm>
                      <a:off x="0" y="0"/>
                      <a:ext cx="5334000" cy="3886338"/>
                    </a:xfrm>
                    <a:prstGeom prst="rect">
                      <a:avLst/>
                    </a:prstGeom>
                    <a:noFill/>
                    <a:ln w="9525">
                      <a:noFill/>
                      <a:headEnd/>
                      <a:tailEnd/>
                    </a:ln>
                  </pic:spPr>
                </pic:pic>
              </a:graphicData>
            </a:graphic>
          </wp:inline>
        </w:drawing>
      </w:r>
    </w:p>
    <w:p w14:paraId="25BA849E" w14:textId="77777777" w:rsidR="008256C4" w:rsidRPr="00444189" w:rsidRDefault="00D3785D">
      <w:pPr>
        <w:pStyle w:val="ImageCaption"/>
        <w:rPr>
          <w:rFonts w:ascii="Times" w:hAnsi="Times"/>
        </w:rPr>
      </w:pPr>
      <w:r w:rsidRPr="00444189">
        <w:rPr>
          <w:rFonts w:ascii="Times" w:hAnsi="Times"/>
        </w:rPr>
        <w:t>Figure 10: Comparison of the mean settlement success values with mortality included implemented in the model</w:t>
      </w:r>
    </w:p>
    <w:p w14:paraId="7F7E5805"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4C05D0E3" wp14:editId="162B8456">
            <wp:extent cx="5334000" cy="3886338"/>
            <wp:effectExtent l="0" t="0" r="0" b="0"/>
            <wp:docPr id="11" name="Picture" descr="Figure 11: Comparison of the mean distance travelled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dist_mortality.png"/>
                    <pic:cNvPicPr>
                      <a:picLocks noChangeAspect="1" noChangeArrowheads="1"/>
                    </pic:cNvPicPr>
                  </pic:nvPicPr>
                  <pic:blipFill>
                    <a:blip r:embed="rId19"/>
                    <a:stretch>
                      <a:fillRect/>
                    </a:stretch>
                  </pic:blipFill>
                  <pic:spPr bwMode="auto">
                    <a:xfrm>
                      <a:off x="0" y="0"/>
                      <a:ext cx="5334000" cy="3886338"/>
                    </a:xfrm>
                    <a:prstGeom prst="rect">
                      <a:avLst/>
                    </a:prstGeom>
                    <a:noFill/>
                    <a:ln w="9525">
                      <a:noFill/>
                      <a:headEnd/>
                      <a:tailEnd/>
                    </a:ln>
                  </pic:spPr>
                </pic:pic>
              </a:graphicData>
            </a:graphic>
          </wp:inline>
        </w:drawing>
      </w:r>
    </w:p>
    <w:p w14:paraId="2D03A19E" w14:textId="77777777" w:rsidR="008256C4" w:rsidRPr="00444189" w:rsidRDefault="00D3785D">
      <w:pPr>
        <w:pStyle w:val="ImageCaption"/>
        <w:rPr>
          <w:rFonts w:ascii="Times" w:hAnsi="Times"/>
        </w:rPr>
      </w:pPr>
      <w:r w:rsidRPr="00444189">
        <w:rPr>
          <w:rFonts w:ascii="Times" w:hAnsi="Times"/>
        </w:rPr>
        <w:t>Figure 11: Comparison of the mean distance travelled with mortality included implemented in the model</w:t>
      </w:r>
    </w:p>
    <w:p w14:paraId="7F5BF027" w14:textId="77777777" w:rsidR="008256C4" w:rsidRPr="00444189" w:rsidRDefault="00D3785D">
      <w:pPr>
        <w:pStyle w:val="BodyText"/>
        <w:rPr>
          <w:rFonts w:ascii="Times" w:hAnsi="Times"/>
        </w:rPr>
      </w:pPr>
      <w:r w:rsidRPr="00444189">
        <w:rPr>
          <w:rFonts w:ascii="Times" w:hAnsi="Times"/>
          <w:i/>
        </w:rPr>
        <w:t>TODO: Do I need these mortality graphs and if so, put them into a panel?</w:t>
      </w:r>
    </w:p>
    <w:p w14:paraId="05190C7F" w14:textId="77777777" w:rsidR="008256C4" w:rsidRPr="00444189" w:rsidRDefault="00D3785D">
      <w:pPr>
        <w:pStyle w:val="Heading4"/>
        <w:rPr>
          <w:rFonts w:ascii="Times" w:hAnsi="Times"/>
          <w:color w:val="auto"/>
        </w:rPr>
      </w:pPr>
      <w:bookmarkStart w:id="137" w:name="growth"/>
      <w:bookmarkEnd w:id="137"/>
      <w:r w:rsidRPr="00444189">
        <w:rPr>
          <w:rFonts w:ascii="Times" w:hAnsi="Times"/>
          <w:color w:val="auto"/>
        </w:rPr>
        <w:t>Growth</w:t>
      </w:r>
    </w:p>
    <w:p w14:paraId="2D010F39" w14:textId="5F1CCA7B" w:rsidR="008256C4" w:rsidRPr="00444189" w:rsidRDefault="00D3785D">
      <w:pPr>
        <w:pStyle w:val="FirstParagraph"/>
        <w:rPr>
          <w:rFonts w:ascii="Times" w:hAnsi="Times"/>
        </w:rPr>
      </w:pPr>
      <w:r w:rsidRPr="00444189">
        <w:rPr>
          <w:rFonts w:ascii="Times" w:hAnsi="Times"/>
        </w:rPr>
        <w:t xml:space="preserve">Unlike in Miller's 2007 review, where growth was implemented in a 1/3 of the studies, only 6% of the models we looked at had the concept of growth built in (Table 1). This would be because these models are focused on connectivity, where growth is not considered such an important factor </w:t>
      </w:r>
      <w:ins w:id="138" w:author="William Figueira" w:date="2017-02-01T19:53:00Z">
        <w:r w:rsidR="00741EB1">
          <w:rPr>
            <w:rFonts w:ascii="Times" w:hAnsi="Times"/>
          </w:rPr>
          <w:t>affecting the strength of connectivity amongst sites</w:t>
        </w:r>
      </w:ins>
      <w:del w:id="139" w:author="William Figueira" w:date="2017-02-01T19:53:00Z">
        <w:r w:rsidRPr="00444189" w:rsidDel="00741EB1">
          <w:rPr>
            <w:rFonts w:ascii="Times" w:hAnsi="Times"/>
          </w:rPr>
          <w:delText>in moving between the source and sink sites</w:delText>
        </w:r>
      </w:del>
      <w:r w:rsidRPr="00444189">
        <w:rPr>
          <w:rFonts w:ascii="Times" w:hAnsi="Times"/>
        </w:rPr>
        <w:t>.</w:t>
      </w:r>
    </w:p>
    <w:p w14:paraId="1CB1C232" w14:textId="77777777" w:rsidR="008256C4" w:rsidRPr="00444189" w:rsidRDefault="00D3785D">
      <w:pPr>
        <w:pStyle w:val="Heading4"/>
        <w:rPr>
          <w:rFonts w:ascii="Times" w:hAnsi="Times"/>
          <w:color w:val="auto"/>
        </w:rPr>
      </w:pPr>
      <w:bookmarkStart w:id="140" w:name="sensory-ability-orientation"/>
      <w:bookmarkEnd w:id="140"/>
      <w:r w:rsidRPr="00444189">
        <w:rPr>
          <w:rFonts w:ascii="Times" w:hAnsi="Times"/>
          <w:color w:val="auto"/>
        </w:rPr>
        <w:t>Sensory Ability &amp; Orientation</w:t>
      </w:r>
    </w:p>
    <w:p w14:paraId="6A73AC63" w14:textId="77777777" w:rsidR="00444189" w:rsidRPr="00444189" w:rsidRDefault="00D3785D">
      <w:pPr>
        <w:pStyle w:val="FirstParagraph"/>
        <w:rPr>
          <w:rFonts w:ascii="Times" w:hAnsi="Times"/>
        </w:rPr>
      </w:pPr>
      <w:r w:rsidRPr="00444189">
        <w:rPr>
          <w:rFonts w:ascii="Times" w:hAnsi="Times"/>
        </w:rPr>
        <w:t xml:space="preserve">The ability of the marine larvae to sense settlement habitat was implemented in 50.9% of the models. Of these, 95.4% opted for a buffer implementation, where each settlement habitat has a buffer zone added around it. The average size of the buffer zone around the potential settlement sites was </w:t>
      </w:r>
      <w:commentRangeStart w:id="141"/>
      <w:r w:rsidRPr="00444189">
        <w:rPr>
          <w:rFonts w:ascii="Times" w:hAnsi="Times"/>
        </w:rPr>
        <w:t>8.18 km</w:t>
      </w:r>
      <w:commentRangeEnd w:id="141"/>
      <w:r w:rsidR="00741EB1">
        <w:rPr>
          <w:rStyle w:val="CommentReference"/>
        </w:rPr>
        <w:commentReference w:id="141"/>
      </w:r>
      <w:r w:rsidRPr="00444189">
        <w:rPr>
          <w:rFonts w:ascii="Times" w:hAnsi="Times"/>
        </w:rPr>
        <w:t xml:space="preserve">. The other implementation, which essentially works on similar principles, was to give the larvae a detection distance, which was relative to the centre of the settlement site </w:t>
      </w:r>
      <w:r w:rsidR="00444189" w:rsidRPr="00444189">
        <w:rPr>
          <w:rFonts w:ascii="Times" w:hAnsi="Times"/>
        </w:rPr>
        <w:fldChar w:fldCharType="begin"/>
      </w:r>
      <w:r w:rsidR="00444189" w:rsidRPr="00444189">
        <w:rPr>
          <w:rFonts w:ascii="Times" w:hAnsi="Times"/>
        </w:rPr>
        <w:instrText xml:space="preserve"> ADDIN PAPERS2_CITATIONS &lt;citation&gt;&lt;uuid&gt;784B5FBE-0014-4955-B280-B6919665867C&lt;/uuid&gt;&lt;priority&gt;28&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72A942F4" w14:textId="77777777" w:rsidR="00444189" w:rsidRPr="00444189" w:rsidRDefault="00444189">
      <w:pPr>
        <w:pStyle w:val="FirstParagraph"/>
        <w:rPr>
          <w:rFonts w:ascii="Times" w:hAnsi="Times"/>
        </w:rPr>
      </w:pPr>
      <w:r w:rsidRPr="00444189">
        <w:rPr>
          <w:rFonts w:ascii="Times" w:hAnsi="Times"/>
        </w:rPr>
        <w:instrText>Paris, CB (reprint author), Univ Miami, Rosenstiel Sch Marine &amp;amp; Atmospher Sci, Appl Marine Phys Div, 4600 Rickenbacker Causeway, Miami, FL 33149 USA.</w:instrText>
      </w:r>
    </w:p>
    <w:p w14:paraId="627A878B" w14:textId="77777777" w:rsidR="008256C4" w:rsidRPr="00444189" w:rsidRDefault="00444189">
      <w:pPr>
        <w:pStyle w:val="FirstParagraph"/>
        <w:rPr>
          <w:rFonts w:ascii="Times" w:hAnsi="Times"/>
        </w:rPr>
      </w:pPr>
      <w:r w:rsidRPr="00444189">
        <w:rPr>
          <w:rFonts w:ascii="Times" w:hAnsi="Times"/>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(Staaterman </w:t>
      </w:r>
      <w:r w:rsidRPr="00444189">
        <w:rPr>
          <w:rFonts w:ascii="Times" w:hAnsi="Times" w:cs="Cambria"/>
          <w:i/>
          <w:iCs/>
        </w:rPr>
        <w:t>et al.</w:t>
      </w:r>
      <w:r w:rsidRPr="00444189">
        <w:rPr>
          <w:rFonts w:ascii="Times" w:hAnsi="Times" w:cs="Cambria"/>
        </w:rPr>
        <w:t>, 2012)</w:t>
      </w:r>
      <w:r w:rsidRPr="00444189">
        <w:rPr>
          <w:rFonts w:ascii="Times" w:hAnsi="Times"/>
        </w:rPr>
        <w:fldChar w:fldCharType="end"/>
      </w:r>
      <w:r w:rsidR="00D3785D" w:rsidRPr="00444189">
        <w:rPr>
          <w:rFonts w:ascii="Times" w:hAnsi="Times"/>
        </w:rPr>
        <w:t xml:space="preserve">. This settlement cue was used to allow the larvae to orientate towards the reef if the larvae was </w:t>
      </w:r>
      <w:commentRangeStart w:id="142"/>
      <w:r w:rsidR="00D3785D" w:rsidRPr="00444189">
        <w:rPr>
          <w:rFonts w:ascii="Times" w:hAnsi="Times"/>
        </w:rPr>
        <w:t>within the cue distance</w:t>
      </w:r>
      <w:commentRangeEnd w:id="142"/>
      <w:r w:rsidR="00741EB1">
        <w:rPr>
          <w:rStyle w:val="CommentReference"/>
        </w:rPr>
        <w:commentReference w:id="142"/>
      </w:r>
      <w:r w:rsidR="00D3785D" w:rsidRPr="00444189">
        <w:rPr>
          <w:rFonts w:ascii="Times" w:hAnsi="Times"/>
        </w:rPr>
        <w:t>, where they used a mixture of early and late onset sensory abilities. Giving the larvae the ability to orientate early improved their chances of settling, and also increased self-recruitment.</w:t>
      </w:r>
    </w:p>
    <w:p w14:paraId="11AED7E9" w14:textId="77777777" w:rsidR="008256C4" w:rsidRPr="00444189" w:rsidRDefault="00D3785D">
      <w:pPr>
        <w:pStyle w:val="Heading4"/>
        <w:rPr>
          <w:rFonts w:ascii="Times" w:hAnsi="Times"/>
          <w:color w:val="auto"/>
        </w:rPr>
      </w:pPr>
      <w:bookmarkStart w:id="143" w:name="swimming-behaviours"/>
      <w:bookmarkEnd w:id="143"/>
      <w:r w:rsidRPr="00444189">
        <w:rPr>
          <w:rFonts w:ascii="Times" w:hAnsi="Times"/>
          <w:color w:val="auto"/>
        </w:rPr>
        <w:lastRenderedPageBreak/>
        <w:t xml:space="preserve">Swimming </w:t>
      </w:r>
      <w:proofErr w:type="spellStart"/>
      <w:r w:rsidRPr="00444189">
        <w:rPr>
          <w:rFonts w:ascii="Times" w:hAnsi="Times"/>
          <w:color w:val="auto"/>
        </w:rPr>
        <w:t>behaviours</w:t>
      </w:r>
      <w:proofErr w:type="spellEnd"/>
    </w:p>
    <w:p w14:paraId="7B9DB525" w14:textId="070456DD" w:rsidR="008256C4" w:rsidRPr="00444189" w:rsidRDefault="00D3785D">
      <w:pPr>
        <w:pStyle w:val="FirstParagraph"/>
        <w:rPr>
          <w:rFonts w:ascii="Times" w:hAnsi="Times"/>
        </w:rPr>
      </w:pPr>
      <w:r w:rsidRPr="00444189">
        <w:rPr>
          <w:rFonts w:ascii="Times" w:hAnsi="Times"/>
        </w:rPr>
        <w:t xml:space="preserve">Only 26% of the models implemented swimming </w:t>
      </w:r>
      <w:proofErr w:type="spellStart"/>
      <w:r w:rsidRPr="00444189">
        <w:rPr>
          <w:rFonts w:ascii="Times" w:hAnsi="Times"/>
        </w:rPr>
        <w:t>behaviours</w:t>
      </w:r>
      <w:proofErr w:type="spellEnd"/>
      <w:r w:rsidRPr="00444189">
        <w:rPr>
          <w:rFonts w:ascii="Times" w:hAnsi="Times"/>
        </w:rPr>
        <w:t xml:space="preserve"> of some kind, meaning the other 74% assumed the larvae were passive and moved solely by the currents. This is interesting, </w:t>
      </w:r>
      <w:del w:id="144" w:author="William Figueira" w:date="2017-02-01T19:55:00Z">
        <w:r w:rsidRPr="00444189" w:rsidDel="00741EB1">
          <w:rPr>
            <w:rFonts w:ascii="Times" w:hAnsi="Times"/>
          </w:rPr>
          <w:delText>because we know that this is not the case</w:delText>
        </w:r>
      </w:del>
      <w:ins w:id="145" w:author="William Figueira" w:date="2017-02-01T19:55:00Z">
        <w:r w:rsidR="00741EB1">
          <w:rPr>
            <w:rFonts w:ascii="Times" w:hAnsi="Times"/>
          </w:rPr>
          <w:t xml:space="preserve">given the growing body of literature which highlights the </w:t>
        </w:r>
        <w:proofErr w:type="gramStart"/>
        <w:r w:rsidR="00741EB1">
          <w:rPr>
            <w:rFonts w:ascii="Times" w:hAnsi="Times"/>
          </w:rPr>
          <w:t>often extensive</w:t>
        </w:r>
        <w:proofErr w:type="gramEnd"/>
        <w:r w:rsidR="00741EB1">
          <w:rPr>
            <w:rFonts w:ascii="Times" w:hAnsi="Times"/>
          </w:rPr>
          <w:t xml:space="preserve"> swimming abilities of fishes (CITES)</w:t>
        </w:r>
      </w:ins>
      <w:r w:rsidRPr="00444189">
        <w:rPr>
          <w:rFonts w:ascii="Times" w:hAnsi="Times"/>
        </w:rPr>
        <w:t xml:space="preserve">. </w:t>
      </w:r>
      <w:del w:id="146" w:author="William Figueira" w:date="2017-02-01T19:56:00Z">
        <w:r w:rsidRPr="00444189" w:rsidDel="00741EB1">
          <w:rPr>
            <w:rFonts w:ascii="Times" w:hAnsi="Times"/>
          </w:rPr>
          <w:delText>At the very least</w:delText>
        </w:r>
      </w:del>
      <w:ins w:id="147" w:author="William Figueira" w:date="2017-02-01T19:56:00Z">
        <w:r w:rsidR="00741EB1">
          <w:rPr>
            <w:rFonts w:ascii="Times" w:hAnsi="Times"/>
          </w:rPr>
          <w:t xml:space="preserve">Even where horizontal swimming may not be important, </w:t>
        </w:r>
      </w:ins>
      <w:del w:id="148" w:author="William Figueira" w:date="2017-02-01T19:56:00Z">
        <w:r w:rsidRPr="00444189" w:rsidDel="00741EB1">
          <w:rPr>
            <w:rFonts w:ascii="Times" w:hAnsi="Times"/>
          </w:rPr>
          <w:delText xml:space="preserve"> </w:delText>
        </w:r>
      </w:del>
      <w:r w:rsidRPr="00444189">
        <w:rPr>
          <w:rFonts w:ascii="Times" w:hAnsi="Times"/>
        </w:rPr>
        <w:t xml:space="preserve">many larvae have diel vertical migration patterns to below the mixed layer to escape predators during the day. </w:t>
      </w:r>
      <w:commentRangeStart w:id="149"/>
      <w:del w:id="150" w:author="William Figueira" w:date="2017-02-01T19:56:00Z">
        <w:r w:rsidRPr="00444189" w:rsidDel="00741EB1">
          <w:rPr>
            <w:rFonts w:ascii="Times" w:hAnsi="Times"/>
          </w:rPr>
          <w:delText xml:space="preserve">Is the reason we are not seeing swimming behaviours implemented because a) we do not know enough about the behaviour of the individual species, b) researchers do not believe swimming movement has much overall effect on the connectivity patterns or c) are people trying to keep their models as simple as possible. </w:delText>
        </w:r>
      </w:del>
      <w:commentRangeEnd w:id="149"/>
      <w:r w:rsidR="00741EB1">
        <w:rPr>
          <w:rStyle w:val="CommentReference"/>
        </w:rPr>
        <w:commentReference w:id="149"/>
      </w:r>
      <w:r w:rsidRPr="00444189">
        <w:rPr>
          <w:rFonts w:ascii="Times" w:hAnsi="Times"/>
        </w:rPr>
        <w:t>It has been established that vertical migration (either diel or ontogenetic) does increase self-recruitment and limit the dispersal kernel (</w:t>
      </w:r>
      <w:proofErr w:type="spellStart"/>
      <w:proofErr w:type="gramStart"/>
      <w:r w:rsidRPr="00444189">
        <w:rPr>
          <w:rFonts w:ascii="Times" w:hAnsi="Times"/>
          <w:i/>
        </w:rPr>
        <w:t>Note:cite</w:t>
      </w:r>
      <w:proofErr w:type="spellEnd"/>
      <w:proofErr w:type="gramEnd"/>
      <w:r w:rsidRPr="00444189">
        <w:rPr>
          <w:rFonts w:ascii="Times" w:hAnsi="Times"/>
          <w:i/>
        </w:rPr>
        <w:t xml:space="preserve"> all the papers</w:t>
      </w:r>
      <w:r w:rsidRPr="00444189">
        <w:rPr>
          <w:rFonts w:ascii="Times" w:hAnsi="Times"/>
        </w:rPr>
        <w:t>).</w:t>
      </w:r>
    </w:p>
    <w:p w14:paraId="6C3B52C9" w14:textId="09CC8BD3" w:rsidR="008256C4" w:rsidRPr="00444189" w:rsidRDefault="00D3785D">
      <w:pPr>
        <w:pStyle w:val="TableCaption"/>
        <w:rPr>
          <w:rFonts w:ascii="Times" w:hAnsi="Times"/>
        </w:rPr>
      </w:pPr>
      <w:commentRangeStart w:id="151"/>
      <w:r w:rsidRPr="00444189">
        <w:rPr>
          <w:rFonts w:ascii="Times" w:hAnsi="Times"/>
        </w:rPr>
        <w:t>Table 2</w:t>
      </w:r>
      <w:commentRangeEnd w:id="151"/>
      <w:r w:rsidR="00741EB1">
        <w:rPr>
          <w:rStyle w:val="CommentReference"/>
          <w:i w:val="0"/>
        </w:rPr>
        <w:commentReference w:id="151"/>
      </w:r>
      <w:r w:rsidRPr="00444189">
        <w:rPr>
          <w:rFonts w:ascii="Times" w:hAnsi="Times"/>
        </w:rPr>
        <w:t xml:space="preserve">: </w:t>
      </w:r>
      <w:ins w:id="152" w:author="William Figueira" w:date="2017-02-01T19:58:00Z">
        <w:r w:rsidR="00741EB1">
          <w:rPr>
            <w:rFonts w:ascii="Times" w:hAnsi="Times"/>
          </w:rPr>
          <w:t xml:space="preserve">The proportion of </w:t>
        </w:r>
        <w:proofErr w:type="spellStart"/>
        <w:r w:rsidR="00741EB1">
          <w:rPr>
            <w:rFonts w:ascii="Times" w:hAnsi="Times"/>
          </w:rPr>
          <w:t>ichthyoplankton</w:t>
        </w:r>
        <w:proofErr w:type="spellEnd"/>
        <w:r w:rsidR="00741EB1">
          <w:rPr>
            <w:rFonts w:ascii="Times" w:hAnsi="Times"/>
          </w:rPr>
          <w:t xml:space="preserve"> models in this review which implemented </w:t>
        </w:r>
      </w:ins>
      <w:del w:id="153" w:author="William Figueira" w:date="2017-02-01T19:58:00Z">
        <w:r w:rsidRPr="00444189" w:rsidDel="00741EB1">
          <w:rPr>
            <w:rFonts w:ascii="Times" w:hAnsi="Times"/>
          </w:rPr>
          <w:delText xml:space="preserve">The </w:delText>
        </w:r>
      </w:del>
      <w:r w:rsidRPr="00444189">
        <w:rPr>
          <w:rFonts w:ascii="Times" w:hAnsi="Times"/>
        </w:rPr>
        <w:t xml:space="preserve">different </w:t>
      </w:r>
      <w:del w:id="154" w:author="William Figueira" w:date="2017-02-01T19:58:00Z">
        <w:r w:rsidRPr="00444189" w:rsidDel="00741EB1">
          <w:rPr>
            <w:rFonts w:ascii="Times" w:hAnsi="Times"/>
          </w:rPr>
          <w:delText xml:space="preserve">implementations of </w:delText>
        </w:r>
      </w:del>
      <w:r w:rsidRPr="00444189">
        <w:rPr>
          <w:rFonts w:ascii="Times" w:hAnsi="Times"/>
        </w:rPr>
        <w:t xml:space="preserve">swimming </w:t>
      </w:r>
      <w:proofErr w:type="spellStart"/>
      <w:r w:rsidRPr="00444189">
        <w:rPr>
          <w:rFonts w:ascii="Times" w:hAnsi="Times"/>
        </w:rPr>
        <w:t>behaviours</w:t>
      </w:r>
      <w:proofErr w:type="spellEnd"/>
      <w:del w:id="155" w:author="William Figueira" w:date="2017-02-01T19:59:00Z">
        <w:r w:rsidRPr="00444189" w:rsidDel="00741EB1">
          <w:rPr>
            <w:rFonts w:ascii="Times" w:hAnsi="Times"/>
          </w:rPr>
          <w:delText xml:space="preserve"> for models of ichthyoplankton</w:delText>
        </w:r>
      </w:del>
      <w:r w:rsidRPr="00444189">
        <w:rPr>
          <w:rFonts w:ascii="Times" w:hAnsi="Times"/>
        </w:rPr>
        <w:t xml:space="preserve">. Note the </w:t>
      </w:r>
      <w:commentRangeStart w:id="156"/>
      <w:r w:rsidRPr="00444189">
        <w:rPr>
          <w:rFonts w:ascii="Times" w:hAnsi="Times"/>
        </w:rPr>
        <w:t xml:space="preserve">proportions sum to greater than 1 </w:t>
      </w:r>
      <w:commentRangeEnd w:id="156"/>
      <w:r w:rsidR="00741EB1">
        <w:rPr>
          <w:rStyle w:val="CommentReference"/>
          <w:i w:val="0"/>
        </w:rPr>
        <w:commentReference w:id="156"/>
      </w:r>
      <w:r w:rsidRPr="00444189">
        <w:rPr>
          <w:rFonts w:ascii="Times" w:hAnsi="Times"/>
        </w:rPr>
        <w:t xml:space="preserve">because multiple swimming </w:t>
      </w:r>
      <w:proofErr w:type="spellStart"/>
      <w:r w:rsidRPr="00444189">
        <w:rPr>
          <w:rFonts w:ascii="Times" w:hAnsi="Times"/>
        </w:rPr>
        <w:t>behaviours</w:t>
      </w:r>
      <w:proofErr w:type="spellEnd"/>
      <w:r w:rsidRPr="00444189">
        <w:rPr>
          <w:rFonts w:ascii="Times" w:hAnsi="Times"/>
        </w:rPr>
        <w:t xml:space="preserve"> can be implemented</w:t>
      </w:r>
      <w:ins w:id="157" w:author="William Figueira" w:date="2017-02-01T19:58:00Z">
        <w:r w:rsidR="00741EB1">
          <w:rPr>
            <w:rFonts w:ascii="Times" w:hAnsi="Times"/>
          </w:rPr>
          <w:t xml:space="preserve"> in a single model.</w:t>
        </w:r>
      </w:ins>
    </w:p>
    <w:tbl>
      <w:tblPr>
        <w:tblW w:w="0" w:type="pct"/>
        <w:tblLook w:val="07E0" w:firstRow="1" w:lastRow="1" w:firstColumn="1" w:lastColumn="1" w:noHBand="1" w:noVBand="1"/>
      </w:tblPr>
      <w:tblGrid>
        <w:gridCol w:w="3242"/>
        <w:gridCol w:w="1243"/>
      </w:tblGrid>
      <w:tr w:rsidR="008256C4" w:rsidRPr="00444189" w14:paraId="2BF09D36" w14:textId="77777777">
        <w:tc>
          <w:tcPr>
            <w:tcW w:w="0" w:type="auto"/>
            <w:tcBorders>
              <w:bottom w:val="single" w:sz="0" w:space="0" w:color="auto"/>
            </w:tcBorders>
            <w:vAlign w:val="bottom"/>
          </w:tcPr>
          <w:p w14:paraId="3AE3DD16" w14:textId="77777777" w:rsidR="008256C4" w:rsidRPr="00444189" w:rsidRDefault="00D3785D">
            <w:pPr>
              <w:pStyle w:val="Compact"/>
              <w:rPr>
                <w:rFonts w:ascii="Times" w:hAnsi="Times"/>
              </w:rPr>
            </w:pPr>
            <w:r w:rsidRPr="00444189">
              <w:rPr>
                <w:rFonts w:ascii="Times" w:hAnsi="Times"/>
              </w:rPr>
              <w:t xml:space="preserve">Swimming </w:t>
            </w:r>
            <w:proofErr w:type="spellStart"/>
            <w:r w:rsidRPr="00444189">
              <w:rPr>
                <w:rFonts w:ascii="Times" w:hAnsi="Times"/>
              </w:rPr>
              <w:t>behaviour</w:t>
            </w:r>
            <w:proofErr w:type="spellEnd"/>
          </w:p>
        </w:tc>
        <w:tc>
          <w:tcPr>
            <w:tcW w:w="0" w:type="auto"/>
            <w:tcBorders>
              <w:bottom w:val="single" w:sz="0" w:space="0" w:color="auto"/>
            </w:tcBorders>
            <w:vAlign w:val="bottom"/>
          </w:tcPr>
          <w:p w14:paraId="52A55667" w14:textId="77777777" w:rsidR="008256C4" w:rsidRPr="00444189" w:rsidRDefault="00D3785D">
            <w:pPr>
              <w:pStyle w:val="Compact"/>
              <w:rPr>
                <w:rFonts w:ascii="Times" w:hAnsi="Times"/>
              </w:rPr>
            </w:pPr>
            <w:r w:rsidRPr="00444189">
              <w:rPr>
                <w:rFonts w:ascii="Times" w:hAnsi="Times"/>
              </w:rPr>
              <w:t>Proportion</w:t>
            </w:r>
          </w:p>
        </w:tc>
      </w:tr>
      <w:tr w:rsidR="008256C4" w:rsidRPr="00444189" w14:paraId="75493B4C" w14:textId="77777777">
        <w:tc>
          <w:tcPr>
            <w:tcW w:w="0" w:type="auto"/>
          </w:tcPr>
          <w:p w14:paraId="48CBFAC1" w14:textId="77777777" w:rsidR="008256C4" w:rsidRPr="00444189" w:rsidRDefault="00D3785D">
            <w:pPr>
              <w:pStyle w:val="Compact"/>
              <w:rPr>
                <w:rFonts w:ascii="Times" w:hAnsi="Times"/>
              </w:rPr>
            </w:pPr>
            <w:r w:rsidRPr="00444189">
              <w:rPr>
                <w:rFonts w:ascii="Times" w:hAnsi="Times"/>
              </w:rPr>
              <w:t>Horizontal swimming</w:t>
            </w:r>
          </w:p>
        </w:tc>
        <w:tc>
          <w:tcPr>
            <w:tcW w:w="0" w:type="auto"/>
          </w:tcPr>
          <w:p w14:paraId="545FABA8" w14:textId="77777777" w:rsidR="008256C4" w:rsidRPr="00444189" w:rsidRDefault="00D3785D">
            <w:pPr>
              <w:pStyle w:val="Compact"/>
              <w:rPr>
                <w:rFonts w:ascii="Times" w:hAnsi="Times"/>
              </w:rPr>
            </w:pPr>
            <w:r w:rsidRPr="00444189">
              <w:rPr>
                <w:rFonts w:ascii="Times" w:hAnsi="Times"/>
              </w:rPr>
              <w:t>0.125</w:t>
            </w:r>
          </w:p>
        </w:tc>
      </w:tr>
      <w:tr w:rsidR="008256C4" w:rsidRPr="00444189" w14:paraId="203FCAF3" w14:textId="77777777">
        <w:tc>
          <w:tcPr>
            <w:tcW w:w="0" w:type="auto"/>
          </w:tcPr>
          <w:p w14:paraId="1574C8B3" w14:textId="77777777" w:rsidR="008256C4" w:rsidRPr="00444189" w:rsidRDefault="00D3785D">
            <w:pPr>
              <w:pStyle w:val="Compact"/>
              <w:rPr>
                <w:rFonts w:ascii="Times" w:hAnsi="Times"/>
              </w:rPr>
            </w:pPr>
            <w:r w:rsidRPr="00444189">
              <w:rPr>
                <w:rFonts w:ascii="Times" w:hAnsi="Times"/>
              </w:rPr>
              <w:t>Vertical swimming</w:t>
            </w:r>
          </w:p>
        </w:tc>
        <w:tc>
          <w:tcPr>
            <w:tcW w:w="0" w:type="auto"/>
          </w:tcPr>
          <w:p w14:paraId="3C4438B2" w14:textId="77777777" w:rsidR="008256C4" w:rsidRPr="00444189" w:rsidRDefault="00D3785D">
            <w:pPr>
              <w:pStyle w:val="Compact"/>
              <w:rPr>
                <w:rFonts w:ascii="Times" w:hAnsi="Times"/>
              </w:rPr>
            </w:pPr>
            <w:r w:rsidRPr="00444189">
              <w:rPr>
                <w:rFonts w:ascii="Times" w:hAnsi="Times"/>
              </w:rPr>
              <w:t>0.045</w:t>
            </w:r>
          </w:p>
        </w:tc>
      </w:tr>
      <w:tr w:rsidR="008256C4" w:rsidRPr="00444189" w14:paraId="70C69732" w14:textId="77777777">
        <w:tc>
          <w:tcPr>
            <w:tcW w:w="0" w:type="auto"/>
          </w:tcPr>
          <w:p w14:paraId="4A598E4A" w14:textId="77777777" w:rsidR="008256C4" w:rsidRPr="00444189" w:rsidRDefault="00D3785D">
            <w:pPr>
              <w:pStyle w:val="Compact"/>
              <w:rPr>
                <w:rFonts w:ascii="Times" w:hAnsi="Times"/>
              </w:rPr>
            </w:pPr>
            <w:r w:rsidRPr="00444189">
              <w:rPr>
                <w:rFonts w:ascii="Times" w:hAnsi="Times"/>
              </w:rPr>
              <w:t>Ontogenetic vertical swimming</w:t>
            </w:r>
          </w:p>
        </w:tc>
        <w:tc>
          <w:tcPr>
            <w:tcW w:w="0" w:type="auto"/>
          </w:tcPr>
          <w:p w14:paraId="68B487B2" w14:textId="77777777" w:rsidR="008256C4" w:rsidRPr="00444189" w:rsidRDefault="00D3785D">
            <w:pPr>
              <w:pStyle w:val="Compact"/>
              <w:rPr>
                <w:rFonts w:ascii="Times" w:hAnsi="Times"/>
              </w:rPr>
            </w:pPr>
            <w:r w:rsidRPr="00444189">
              <w:rPr>
                <w:rFonts w:ascii="Times" w:hAnsi="Times"/>
              </w:rPr>
              <w:t>0.272</w:t>
            </w:r>
          </w:p>
        </w:tc>
      </w:tr>
      <w:tr w:rsidR="008256C4" w:rsidRPr="00444189" w14:paraId="1FBB6A46" w14:textId="77777777">
        <w:tc>
          <w:tcPr>
            <w:tcW w:w="0" w:type="auto"/>
          </w:tcPr>
          <w:p w14:paraId="0DA349B6" w14:textId="77777777" w:rsidR="008256C4" w:rsidRPr="00444189" w:rsidRDefault="00D3785D">
            <w:pPr>
              <w:pStyle w:val="Compact"/>
              <w:rPr>
                <w:rFonts w:ascii="Times" w:hAnsi="Times"/>
              </w:rPr>
            </w:pPr>
            <w:r w:rsidRPr="00444189">
              <w:rPr>
                <w:rFonts w:ascii="Times" w:hAnsi="Times"/>
              </w:rPr>
              <w:t>Diel vertical migration</w:t>
            </w:r>
          </w:p>
        </w:tc>
        <w:tc>
          <w:tcPr>
            <w:tcW w:w="0" w:type="auto"/>
          </w:tcPr>
          <w:p w14:paraId="4C4F7800" w14:textId="77777777" w:rsidR="008256C4" w:rsidRPr="00444189" w:rsidRDefault="00D3785D">
            <w:pPr>
              <w:pStyle w:val="Compact"/>
              <w:rPr>
                <w:rFonts w:ascii="Times" w:hAnsi="Times"/>
              </w:rPr>
            </w:pPr>
            <w:r w:rsidRPr="00444189">
              <w:rPr>
                <w:rFonts w:ascii="Times" w:hAnsi="Times"/>
              </w:rPr>
              <w:t>0.454</w:t>
            </w:r>
          </w:p>
        </w:tc>
      </w:tr>
      <w:tr w:rsidR="008256C4" w:rsidRPr="00444189" w14:paraId="00DFC853" w14:textId="77777777">
        <w:tc>
          <w:tcPr>
            <w:tcW w:w="0" w:type="auto"/>
          </w:tcPr>
          <w:p w14:paraId="73E8C3D6" w14:textId="77777777" w:rsidR="008256C4" w:rsidRPr="00444189" w:rsidRDefault="00D3785D">
            <w:pPr>
              <w:pStyle w:val="Compact"/>
              <w:rPr>
                <w:rFonts w:ascii="Times" w:hAnsi="Times"/>
              </w:rPr>
            </w:pPr>
            <w:r w:rsidRPr="00444189">
              <w:rPr>
                <w:rFonts w:ascii="Times" w:hAnsi="Times"/>
              </w:rPr>
              <w:t>Halocline migration</w:t>
            </w:r>
          </w:p>
        </w:tc>
        <w:tc>
          <w:tcPr>
            <w:tcW w:w="0" w:type="auto"/>
          </w:tcPr>
          <w:p w14:paraId="43ADE2BA" w14:textId="77777777" w:rsidR="008256C4" w:rsidRPr="00444189" w:rsidRDefault="00D3785D">
            <w:pPr>
              <w:pStyle w:val="Compact"/>
              <w:rPr>
                <w:rFonts w:ascii="Times" w:hAnsi="Times"/>
              </w:rPr>
            </w:pPr>
            <w:r w:rsidRPr="00444189">
              <w:rPr>
                <w:rFonts w:ascii="Times" w:hAnsi="Times"/>
              </w:rPr>
              <w:t>0.011</w:t>
            </w:r>
          </w:p>
        </w:tc>
      </w:tr>
      <w:tr w:rsidR="008256C4" w:rsidRPr="00444189" w14:paraId="7B231224" w14:textId="77777777">
        <w:tc>
          <w:tcPr>
            <w:tcW w:w="0" w:type="auto"/>
          </w:tcPr>
          <w:p w14:paraId="2414C7F5" w14:textId="77777777" w:rsidR="008256C4" w:rsidRPr="00444189" w:rsidRDefault="00D3785D">
            <w:pPr>
              <w:pStyle w:val="Compact"/>
              <w:rPr>
                <w:rFonts w:ascii="Times" w:hAnsi="Times"/>
              </w:rPr>
            </w:pPr>
            <w:proofErr w:type="spellStart"/>
            <w:r w:rsidRPr="00444189">
              <w:rPr>
                <w:rFonts w:ascii="Times" w:hAnsi="Times"/>
              </w:rPr>
              <w:t>Circatidal</w:t>
            </w:r>
            <w:proofErr w:type="spellEnd"/>
            <w:r w:rsidRPr="00444189">
              <w:rPr>
                <w:rFonts w:ascii="Times" w:hAnsi="Times"/>
              </w:rPr>
              <w:t xml:space="preserve"> migration</w:t>
            </w:r>
          </w:p>
        </w:tc>
        <w:tc>
          <w:tcPr>
            <w:tcW w:w="0" w:type="auto"/>
          </w:tcPr>
          <w:p w14:paraId="4C47D77F" w14:textId="77777777" w:rsidR="008256C4" w:rsidRPr="00444189" w:rsidRDefault="00D3785D">
            <w:pPr>
              <w:pStyle w:val="Compact"/>
              <w:rPr>
                <w:rFonts w:ascii="Times" w:hAnsi="Times"/>
              </w:rPr>
            </w:pPr>
            <w:r w:rsidRPr="00444189">
              <w:rPr>
                <w:rFonts w:ascii="Times" w:hAnsi="Times"/>
              </w:rPr>
              <w:t>0.057</w:t>
            </w:r>
          </w:p>
        </w:tc>
      </w:tr>
      <w:tr w:rsidR="008256C4" w:rsidRPr="00444189" w14:paraId="7A26888F" w14:textId="77777777">
        <w:tc>
          <w:tcPr>
            <w:tcW w:w="0" w:type="auto"/>
          </w:tcPr>
          <w:p w14:paraId="0B7BDFEC" w14:textId="77777777" w:rsidR="008256C4" w:rsidRPr="00444189" w:rsidRDefault="00D3785D">
            <w:pPr>
              <w:pStyle w:val="Compact"/>
              <w:rPr>
                <w:rFonts w:ascii="Times" w:hAnsi="Times"/>
              </w:rPr>
            </w:pPr>
            <w:proofErr w:type="spellStart"/>
            <w:r w:rsidRPr="00444189">
              <w:rPr>
                <w:rFonts w:ascii="Times" w:hAnsi="Times"/>
              </w:rPr>
              <w:t>Pynocline</w:t>
            </w:r>
            <w:proofErr w:type="spellEnd"/>
            <w:r w:rsidRPr="00444189">
              <w:rPr>
                <w:rFonts w:ascii="Times" w:hAnsi="Times"/>
              </w:rPr>
              <w:t xml:space="preserve"> migration</w:t>
            </w:r>
          </w:p>
        </w:tc>
        <w:tc>
          <w:tcPr>
            <w:tcW w:w="0" w:type="auto"/>
          </w:tcPr>
          <w:p w14:paraId="2A4A297E" w14:textId="77777777" w:rsidR="008256C4" w:rsidRPr="00444189" w:rsidRDefault="00D3785D">
            <w:pPr>
              <w:pStyle w:val="Compact"/>
              <w:rPr>
                <w:rFonts w:ascii="Times" w:hAnsi="Times"/>
              </w:rPr>
            </w:pPr>
            <w:r w:rsidRPr="00444189">
              <w:rPr>
                <w:rFonts w:ascii="Times" w:hAnsi="Times"/>
              </w:rPr>
              <w:t>0.068</w:t>
            </w:r>
          </w:p>
        </w:tc>
      </w:tr>
      <w:tr w:rsidR="008256C4" w:rsidRPr="00444189" w14:paraId="01225574" w14:textId="77777777">
        <w:tc>
          <w:tcPr>
            <w:tcW w:w="0" w:type="auto"/>
          </w:tcPr>
          <w:p w14:paraId="3351C239" w14:textId="77777777" w:rsidR="008256C4" w:rsidRPr="00444189" w:rsidRDefault="00D3785D">
            <w:pPr>
              <w:pStyle w:val="Compact"/>
              <w:rPr>
                <w:rFonts w:ascii="Times" w:hAnsi="Times"/>
              </w:rPr>
            </w:pPr>
            <w:r w:rsidRPr="00444189">
              <w:rPr>
                <w:rFonts w:ascii="Times" w:hAnsi="Times"/>
              </w:rPr>
              <w:t>Sinking velocity</w:t>
            </w:r>
          </w:p>
        </w:tc>
        <w:tc>
          <w:tcPr>
            <w:tcW w:w="0" w:type="auto"/>
          </w:tcPr>
          <w:p w14:paraId="6294CA50" w14:textId="77777777" w:rsidR="008256C4" w:rsidRPr="00444189" w:rsidRDefault="00D3785D">
            <w:pPr>
              <w:pStyle w:val="Compact"/>
              <w:rPr>
                <w:rFonts w:ascii="Times" w:hAnsi="Times"/>
              </w:rPr>
            </w:pPr>
            <w:r w:rsidRPr="00444189">
              <w:rPr>
                <w:rFonts w:ascii="Times" w:hAnsi="Times"/>
              </w:rPr>
              <w:t>0.034</w:t>
            </w:r>
          </w:p>
        </w:tc>
      </w:tr>
      <w:tr w:rsidR="008256C4" w:rsidRPr="00444189" w14:paraId="3B4538DE" w14:textId="77777777">
        <w:tc>
          <w:tcPr>
            <w:tcW w:w="0" w:type="auto"/>
          </w:tcPr>
          <w:p w14:paraId="1D34F652" w14:textId="77777777" w:rsidR="008256C4" w:rsidRPr="00444189" w:rsidRDefault="00D3785D">
            <w:pPr>
              <w:pStyle w:val="Compact"/>
              <w:rPr>
                <w:rFonts w:ascii="Times" w:hAnsi="Times"/>
              </w:rPr>
            </w:pPr>
            <w:r w:rsidRPr="00444189">
              <w:rPr>
                <w:rFonts w:ascii="Times" w:hAnsi="Times"/>
              </w:rPr>
              <w:t xml:space="preserve">Egg </w:t>
            </w:r>
            <w:proofErr w:type="spellStart"/>
            <w:r w:rsidRPr="00444189">
              <w:rPr>
                <w:rFonts w:ascii="Times" w:hAnsi="Times"/>
              </w:rPr>
              <w:t>buoyoncy</w:t>
            </w:r>
            <w:proofErr w:type="spellEnd"/>
          </w:p>
        </w:tc>
        <w:tc>
          <w:tcPr>
            <w:tcW w:w="0" w:type="auto"/>
          </w:tcPr>
          <w:p w14:paraId="13DA5D97" w14:textId="77777777" w:rsidR="008256C4" w:rsidRPr="00444189" w:rsidRDefault="00D3785D">
            <w:pPr>
              <w:pStyle w:val="Compact"/>
              <w:rPr>
                <w:rFonts w:ascii="Times" w:hAnsi="Times"/>
              </w:rPr>
            </w:pPr>
            <w:r w:rsidRPr="00444189">
              <w:rPr>
                <w:rFonts w:ascii="Times" w:hAnsi="Times"/>
              </w:rPr>
              <w:t>0.045</w:t>
            </w:r>
          </w:p>
        </w:tc>
      </w:tr>
    </w:tbl>
    <w:p w14:paraId="69A37805" w14:textId="77777777" w:rsidR="008256C4" w:rsidRPr="00444189" w:rsidRDefault="00D3785D">
      <w:pPr>
        <w:pStyle w:val="Heading4"/>
        <w:rPr>
          <w:rFonts w:ascii="Times" w:hAnsi="Times"/>
          <w:color w:val="auto"/>
        </w:rPr>
      </w:pPr>
      <w:bookmarkStart w:id="158" w:name="how-does-introducing-behaviour-influence"/>
      <w:bookmarkEnd w:id="158"/>
      <w:r w:rsidRPr="00444189">
        <w:rPr>
          <w:rFonts w:ascii="Times" w:hAnsi="Times"/>
          <w:color w:val="auto"/>
        </w:rPr>
        <w:t xml:space="preserve">How does introducing </w:t>
      </w:r>
      <w:proofErr w:type="spellStart"/>
      <w:r w:rsidRPr="00444189">
        <w:rPr>
          <w:rFonts w:ascii="Times" w:hAnsi="Times"/>
          <w:color w:val="auto"/>
        </w:rPr>
        <w:t>behaviour</w:t>
      </w:r>
      <w:proofErr w:type="spellEnd"/>
      <w:r w:rsidRPr="00444189">
        <w:rPr>
          <w:rFonts w:ascii="Times" w:hAnsi="Times"/>
          <w:color w:val="auto"/>
        </w:rPr>
        <w:t xml:space="preserve"> influence connectivity</w:t>
      </w:r>
    </w:p>
    <w:p w14:paraId="3F405865" w14:textId="77777777" w:rsidR="008256C4" w:rsidRPr="00444189" w:rsidRDefault="00D3785D">
      <w:pPr>
        <w:pStyle w:val="FirstParagraph"/>
        <w:rPr>
          <w:rFonts w:ascii="Times" w:hAnsi="Times"/>
        </w:rPr>
      </w:pPr>
      <w:commentRangeStart w:id="159"/>
      <w:r w:rsidRPr="00444189">
        <w:rPr>
          <w:rFonts w:ascii="Times" w:hAnsi="Times"/>
          <w:i/>
        </w:rPr>
        <w:t xml:space="preserve">TODO: Should I do </w:t>
      </w:r>
      <w:proofErr w:type="spellStart"/>
      <w:r w:rsidRPr="00444189">
        <w:rPr>
          <w:rFonts w:ascii="Times" w:hAnsi="Times"/>
          <w:i/>
        </w:rPr>
        <w:t>Kruskall</w:t>
      </w:r>
      <w:proofErr w:type="spellEnd"/>
      <w:r w:rsidRPr="00444189">
        <w:rPr>
          <w:rFonts w:ascii="Times" w:hAnsi="Times"/>
          <w:i/>
        </w:rPr>
        <w:t xml:space="preserve">-Wallace tests between these groups to see the statistical differences, or just </w:t>
      </w:r>
      <w:proofErr w:type="spellStart"/>
      <w:r w:rsidRPr="00444189">
        <w:rPr>
          <w:rFonts w:ascii="Times" w:hAnsi="Times"/>
          <w:i/>
        </w:rPr>
        <w:t>visualise</w:t>
      </w:r>
      <w:proofErr w:type="spellEnd"/>
      <w:r w:rsidRPr="00444189">
        <w:rPr>
          <w:rFonts w:ascii="Times" w:hAnsi="Times"/>
          <w:i/>
        </w:rPr>
        <w:t xml:space="preserve"> it</w:t>
      </w:r>
      <w:commentRangeEnd w:id="159"/>
      <w:r w:rsidR="00BF536A">
        <w:rPr>
          <w:rStyle w:val="CommentReference"/>
        </w:rPr>
        <w:commentReference w:id="159"/>
      </w:r>
    </w:p>
    <w:p w14:paraId="228BE8D8" w14:textId="2FC608FB" w:rsidR="008256C4" w:rsidRPr="00444189" w:rsidRDefault="00BF536A">
      <w:pPr>
        <w:pStyle w:val="BodyText"/>
        <w:rPr>
          <w:rFonts w:ascii="Times" w:hAnsi="Times"/>
        </w:rPr>
      </w:pPr>
      <w:ins w:id="160" w:author="William Figueira" w:date="2017-02-01T20:01:00Z">
        <w:r>
          <w:rPr>
            <w:rFonts w:ascii="Times" w:hAnsi="Times"/>
          </w:rPr>
          <w:t>M</w:t>
        </w:r>
      </w:ins>
      <w:ins w:id="161" w:author="William Figueira" w:date="2017-02-01T20:00:00Z">
        <w:r w:rsidR="00741EB1">
          <w:rPr>
            <w:rFonts w:ascii="Times" w:hAnsi="Times"/>
          </w:rPr>
          <w:t>odels</w:t>
        </w:r>
      </w:ins>
      <w:ins w:id="162" w:author="William Figueira" w:date="2017-02-01T20:01:00Z">
        <w:r>
          <w:rPr>
            <w:rFonts w:ascii="Times" w:hAnsi="Times"/>
          </w:rPr>
          <w:t xml:space="preserve"> which in</w:t>
        </w:r>
      </w:ins>
      <w:ins w:id="163" w:author="William Figueira" w:date="2017-02-01T20:00:00Z">
        <w:r>
          <w:rPr>
            <w:rFonts w:ascii="Times" w:hAnsi="Times"/>
          </w:rPr>
          <w:t>cluded</w:t>
        </w:r>
        <w:r w:rsidR="00741EB1">
          <w:rPr>
            <w:rFonts w:ascii="Times" w:hAnsi="Times"/>
          </w:rPr>
          <w:t xml:space="preserve"> </w:t>
        </w:r>
      </w:ins>
      <w:del w:id="164" w:author="William Figueira" w:date="2017-02-01T20:00:00Z">
        <w:r w:rsidR="00D3785D" w:rsidRPr="00444189" w:rsidDel="00741EB1">
          <w:rPr>
            <w:rFonts w:ascii="Times" w:hAnsi="Times"/>
          </w:rPr>
          <w:delText xml:space="preserve">From the reviewed papers, </w:delText>
        </w:r>
      </w:del>
      <w:del w:id="165" w:author="William Figueira" w:date="2017-02-01T20:01:00Z">
        <w:r w:rsidR="00D3785D" w:rsidRPr="00444189" w:rsidDel="00741EB1">
          <w:rPr>
            <w:rFonts w:ascii="Times" w:hAnsi="Times"/>
          </w:rPr>
          <w:delText xml:space="preserve">if </w:delText>
        </w:r>
      </w:del>
      <w:r w:rsidR="00D3785D" w:rsidRPr="00444189">
        <w:rPr>
          <w:rFonts w:ascii="Times" w:hAnsi="Times"/>
        </w:rPr>
        <w:t xml:space="preserve">movement or settlement sensory </w:t>
      </w:r>
      <w:ins w:id="166" w:author="William Figueira" w:date="2017-02-01T20:01:00Z">
        <w:r>
          <w:rPr>
            <w:rFonts w:ascii="Times" w:hAnsi="Times"/>
          </w:rPr>
          <w:t xml:space="preserve">cues </w:t>
        </w:r>
      </w:ins>
      <w:ins w:id="167" w:author="William Figueira" w:date="2017-02-01T20:02:00Z">
        <w:r>
          <w:rPr>
            <w:rFonts w:ascii="Times" w:hAnsi="Times"/>
          </w:rPr>
          <w:t>had overall lower</w:t>
        </w:r>
      </w:ins>
      <w:del w:id="168" w:author="William Figueira" w:date="2017-02-01T20:01:00Z">
        <w:r w:rsidR="00D3785D" w:rsidRPr="00444189" w:rsidDel="00BF536A">
          <w:rPr>
            <w:rFonts w:ascii="Times" w:hAnsi="Times"/>
          </w:rPr>
          <w:delText>was included in the model,</w:delText>
        </w:r>
      </w:del>
      <w:del w:id="169" w:author="William Figueira" w:date="2017-02-01T20:02:00Z">
        <w:r w:rsidR="00D3785D" w:rsidRPr="00444189" w:rsidDel="00BF536A">
          <w:rPr>
            <w:rFonts w:ascii="Times" w:hAnsi="Times"/>
          </w:rPr>
          <w:delText xml:space="preserve"> </w:delText>
        </w:r>
      </w:del>
      <w:del w:id="170" w:author="William Figueira" w:date="2017-02-01T20:01:00Z">
        <w:r w:rsidR="00D3785D" w:rsidRPr="00444189" w:rsidDel="00BF536A">
          <w:rPr>
            <w:rFonts w:ascii="Times" w:hAnsi="Times"/>
          </w:rPr>
          <w:delText xml:space="preserve">it </w:delText>
        </w:r>
      </w:del>
      <w:del w:id="171" w:author="William Figueira" w:date="2017-02-01T20:02:00Z">
        <w:r w:rsidR="00D3785D" w:rsidRPr="00444189" w:rsidDel="00BF536A">
          <w:rPr>
            <w:rFonts w:ascii="Times" w:hAnsi="Times"/>
          </w:rPr>
          <w:delText>reduced the</w:delText>
        </w:r>
      </w:del>
      <w:r w:rsidR="00D3785D" w:rsidRPr="00444189">
        <w:rPr>
          <w:rFonts w:ascii="Times" w:hAnsi="Times"/>
        </w:rPr>
        <w:t xml:space="preserve"> mean self-recruitment </w:t>
      </w:r>
      <w:ins w:id="172" w:author="William Figueira" w:date="2017-02-01T20:02:00Z">
        <w:r>
          <w:rPr>
            <w:rFonts w:ascii="Times" w:hAnsi="Times"/>
          </w:rPr>
          <w:t xml:space="preserve">levels than those which did not </w:t>
        </w:r>
      </w:ins>
      <w:del w:id="173" w:author="William Figueira" w:date="2017-02-01T20:02:00Z">
        <w:r w:rsidR="00D3785D" w:rsidRPr="00444189" w:rsidDel="00BF536A">
          <w:rPr>
            <w:rFonts w:ascii="Times" w:hAnsi="Times"/>
          </w:rPr>
          <w:delText xml:space="preserve">occurring of the model </w:delText>
        </w:r>
      </w:del>
      <w:r w:rsidR="00D3785D" w:rsidRPr="00444189">
        <w:rPr>
          <w:rFonts w:ascii="Times" w:hAnsi="Times"/>
        </w:rPr>
        <w:t>(Figure 12</w:t>
      </w:r>
      <w:ins w:id="174" w:author="William Figueira" w:date="2017-02-01T20:02:00Z">
        <w:r>
          <w:rPr>
            <w:rFonts w:ascii="Times" w:hAnsi="Times"/>
          </w:rPr>
          <w:t>, stats</w:t>
        </w:r>
      </w:ins>
      <w:r w:rsidR="00D3785D" w:rsidRPr="00444189">
        <w:rPr>
          <w:rFonts w:ascii="Times" w:hAnsi="Times"/>
        </w:rPr>
        <w:t xml:space="preserve">). This is an unexpected result, considering the overriding consensus is that self-recruitment is increased through </w:t>
      </w:r>
      <w:proofErr w:type="spellStart"/>
      <w:r w:rsidR="00D3785D" w:rsidRPr="00444189">
        <w:rPr>
          <w:rFonts w:ascii="Times" w:hAnsi="Times"/>
        </w:rPr>
        <w:t>behavioural</w:t>
      </w:r>
      <w:proofErr w:type="spellEnd"/>
      <w:r w:rsidR="00D3785D" w:rsidRPr="00444189">
        <w:rPr>
          <w:rFonts w:ascii="Times" w:hAnsi="Times"/>
        </w:rPr>
        <w:t xml:space="preserve"> implementations in the model</w:t>
      </w:r>
      <w:ins w:id="175" w:author="William Figueira" w:date="2017-02-01T20:03:00Z">
        <w:r>
          <w:rPr>
            <w:rFonts w:ascii="Times" w:hAnsi="Times"/>
          </w:rPr>
          <w:t xml:space="preserve"> (CITES)</w:t>
        </w:r>
      </w:ins>
      <w:r w:rsidR="00D3785D" w:rsidRPr="00444189">
        <w:rPr>
          <w:rFonts w:ascii="Times" w:hAnsi="Times"/>
        </w:rPr>
        <w:t xml:space="preserve">. While the maximum values for </w:t>
      </w:r>
      <w:proofErr w:type="gramStart"/>
      <w:r w:rsidR="00D3785D" w:rsidRPr="00444189">
        <w:rPr>
          <w:rFonts w:ascii="Times" w:hAnsi="Times"/>
        </w:rPr>
        <w:t>mean</w:t>
      </w:r>
      <w:proofErr w:type="gramEnd"/>
      <w:r w:rsidR="00D3785D" w:rsidRPr="00444189">
        <w:rPr>
          <w:rFonts w:ascii="Times" w:hAnsi="Times"/>
        </w:rPr>
        <w:t xml:space="preserve"> self-recruitment are higher with </w:t>
      </w:r>
      <w:proofErr w:type="spellStart"/>
      <w:r w:rsidR="00D3785D" w:rsidRPr="00444189">
        <w:rPr>
          <w:rFonts w:ascii="Times" w:hAnsi="Times"/>
        </w:rPr>
        <w:t>behaviour</w:t>
      </w:r>
      <w:proofErr w:type="spellEnd"/>
      <w:r w:rsidR="00D3785D" w:rsidRPr="00444189">
        <w:rPr>
          <w:rFonts w:ascii="Times" w:hAnsi="Times"/>
        </w:rPr>
        <w:t xml:space="preserve">, other model parameters specific to the studies could be influencing this trend. If both these </w:t>
      </w:r>
      <w:proofErr w:type="spellStart"/>
      <w:r w:rsidR="00D3785D" w:rsidRPr="00444189">
        <w:rPr>
          <w:rFonts w:ascii="Times" w:hAnsi="Times"/>
        </w:rPr>
        <w:t>behaviours</w:t>
      </w:r>
      <w:proofErr w:type="spellEnd"/>
      <w:r w:rsidR="00D3785D" w:rsidRPr="00444189">
        <w:rPr>
          <w:rFonts w:ascii="Times" w:hAnsi="Times"/>
        </w:rPr>
        <w:t xml:space="preserve"> were included, then self-recruitment increased, although there are fewer data points for comparison. The large spread of values for self-recruitment, ranging from close to 100% down to almost none, also suggest that the is a mix of parameters influencing the self-recruitment seen in models.</w:t>
      </w:r>
    </w:p>
    <w:p w14:paraId="6C706B40" w14:textId="113B9D8E" w:rsidR="00444189" w:rsidRPr="00444189" w:rsidRDefault="00D3785D">
      <w:pPr>
        <w:pStyle w:val="BodyText"/>
        <w:rPr>
          <w:rFonts w:ascii="Times" w:hAnsi="Times"/>
        </w:rPr>
      </w:pPr>
      <w:r w:rsidRPr="00444189">
        <w:rPr>
          <w:rFonts w:ascii="Times" w:hAnsi="Times"/>
        </w:rPr>
        <w:t xml:space="preserve">The opposite trend appears to occur for settlement success (Figure 13). The highest settlement success occurred when multiple </w:t>
      </w:r>
      <w:proofErr w:type="spellStart"/>
      <w:r w:rsidRPr="00444189">
        <w:rPr>
          <w:rFonts w:ascii="Times" w:hAnsi="Times"/>
        </w:rPr>
        <w:t>behaviours</w:t>
      </w:r>
      <w:proofErr w:type="spellEnd"/>
      <w:r w:rsidRPr="00444189">
        <w:rPr>
          <w:rFonts w:ascii="Times" w:hAnsi="Times"/>
        </w:rPr>
        <w:t xml:space="preserve"> of movement &amp; settlement or movement &amp; orientation &amp; settlement were all included in the model. Unfortunately there were not many studies that included orientation to draw meaningful comparisons about </w:t>
      </w:r>
      <w:ins w:id="176" w:author="William Figueira" w:date="2017-02-01T20:04:00Z">
        <w:r w:rsidR="00BF536A">
          <w:rPr>
            <w:rFonts w:ascii="Times" w:hAnsi="Times"/>
          </w:rPr>
          <w:t xml:space="preserve">the influence of </w:t>
        </w:r>
      </w:ins>
      <w:r w:rsidRPr="00444189">
        <w:rPr>
          <w:rFonts w:ascii="Times" w:hAnsi="Times"/>
        </w:rPr>
        <w:t xml:space="preserve">orientation </w:t>
      </w:r>
      <w:del w:id="177" w:author="William Figueira" w:date="2017-02-01T20:04:00Z">
        <w:r w:rsidRPr="00444189" w:rsidDel="00BF536A">
          <w:rPr>
            <w:rFonts w:ascii="Times" w:hAnsi="Times"/>
          </w:rPr>
          <w:delText xml:space="preserve">influenced </w:delText>
        </w:r>
      </w:del>
      <w:ins w:id="178" w:author="William Figueira" w:date="2017-02-01T20:04:00Z">
        <w:r w:rsidR="00BF536A">
          <w:rPr>
            <w:rFonts w:ascii="Times" w:hAnsi="Times"/>
          </w:rPr>
          <w:t>on</w:t>
        </w:r>
        <w:r w:rsidR="00BF536A" w:rsidRPr="00444189">
          <w:rPr>
            <w:rFonts w:ascii="Times" w:hAnsi="Times"/>
          </w:rPr>
          <w:t xml:space="preserve"> </w:t>
        </w:r>
      </w:ins>
      <w:r w:rsidRPr="00444189">
        <w:rPr>
          <w:rFonts w:ascii="Times" w:hAnsi="Times"/>
        </w:rPr>
        <w:t xml:space="preserve">connectivity </w:t>
      </w:r>
      <w:ins w:id="179" w:author="William Figueira" w:date="2017-02-01T20:04:00Z">
        <w:r w:rsidR="00BF536A">
          <w:rPr>
            <w:rFonts w:ascii="Times" w:hAnsi="Times"/>
          </w:rPr>
          <w:t>patterns</w:t>
        </w:r>
      </w:ins>
      <w:del w:id="180" w:author="William Figueira" w:date="2017-02-01T20:04:00Z">
        <w:r w:rsidRPr="00444189" w:rsidDel="00BF536A">
          <w:rPr>
            <w:rFonts w:ascii="Times" w:hAnsi="Times"/>
          </w:rPr>
          <w:delText>amongst the papers</w:delText>
        </w:r>
      </w:del>
      <w:r w:rsidRPr="00444189">
        <w:rPr>
          <w:rFonts w:ascii="Times" w:hAnsi="Times"/>
        </w:rPr>
        <w:t xml:space="preserve">, but the strong assumption is that it would also increase settlement success, as shown in individual studies </w:t>
      </w:r>
      <w:r w:rsidR="00444189" w:rsidRPr="00444189">
        <w:rPr>
          <w:rFonts w:ascii="Times" w:hAnsi="Times"/>
        </w:rPr>
        <w:fldChar w:fldCharType="begin"/>
      </w:r>
      <w:r w:rsidR="00444189" w:rsidRPr="00444189">
        <w:rPr>
          <w:rFonts w:ascii="Times" w:hAnsi="Times"/>
        </w:rPr>
        <w:instrText xml:space="preserve"> ADDIN PAPERS2_CITATIONS &lt;citation&gt;&lt;uuid&gt;BA19692A-0DAF-4C4B-85C5-C23C493CE5F0&lt;/uuid&gt;&lt;priority&gt;29&lt;/priority&gt;&lt;publications&gt;&lt;publication&gt;&lt;uuid&gt;1D960D5B-E12B-44FE-8193-C964816F2F2C&lt;/uuid&gt;&lt;volume&gt;304&lt;/volume&gt;&lt;doi&gt;10.1016/j.jtbi.2012.03.016&lt;/doi&gt;&lt;subtitle&gt;Journal of Theoretical Biology&lt;/subtitle&gt;&lt;startpage&gt;188&lt;/startpage&gt;&lt;publication_date&gt;99201207001200000000220000&lt;/publication_date&gt;&lt;url&gt;http://linkinghub.elsevier.com/retrieve/pii/S0022519312001336&lt;/url&gt;&lt;citekey&gt;Staaterman:2012ek&lt;/citekey&gt;&lt;type&gt;400&lt;/type&gt;&lt;title&gt;Orientation behavior in fish larvae: A missing piece to Hjort's critical period hypothesis&lt;/title&gt;&lt;location&gt;602,0,0,0&lt;/location&gt;&lt;institution&gt;[Staaterman, Erica; Paris, Claire B.] Univ Miami, Rosenstiel Sch Marine &amp;amp; Atmospher Sci, Appl Marine Phys Div, Miami, FL 33149 USA. [Helgers, Judith] Ctr Computat Sci, Miami, FL 33149 USA.</w:instrText>
      </w:r>
    </w:p>
    <w:p w14:paraId="2FCF6CB7" w14:textId="77777777" w:rsidR="00444189" w:rsidRPr="00444189" w:rsidRDefault="00444189">
      <w:pPr>
        <w:pStyle w:val="BodyText"/>
        <w:rPr>
          <w:rFonts w:ascii="Times" w:hAnsi="Times"/>
        </w:rPr>
      </w:pPr>
      <w:r w:rsidRPr="00444189">
        <w:rPr>
          <w:rFonts w:ascii="Times" w:hAnsi="Times"/>
        </w:rPr>
        <w:instrText>Paris, CB (reprint author), Univ Miami, Rosenstiel Sch Marine &amp;amp; Atmospher Sci, Appl Marine Phys Div, 4600 Rickenbacker Causeway, Miami, FL 33149 USA.</w:instrText>
      </w:r>
    </w:p>
    <w:p w14:paraId="438A62B3" w14:textId="77777777" w:rsidR="008256C4" w:rsidRPr="00444189" w:rsidRDefault="00444189">
      <w:pPr>
        <w:pStyle w:val="BodyText"/>
        <w:rPr>
          <w:rFonts w:ascii="Times" w:hAnsi="Times"/>
        </w:rPr>
      </w:pPr>
      <w:r w:rsidRPr="00444189">
        <w:rPr>
          <w:rFonts w:ascii="Times" w:hAnsi="Times"/>
        </w:rPr>
        <w:instrText>cparis@rsmas.miami.edu&lt;/institution&gt;&lt;subtype&gt;400&lt;/subtype&gt;&lt;endpage&gt;196&lt;/endpage&gt;&lt;bundle&gt;&lt;publication&gt;&lt;title&gt;Journal of Theoretical Biology&lt;/title&gt;&lt;type&gt;-100&lt;/type&gt;&lt;subtype&gt;-100&lt;/subtype&gt;&lt;uuid&gt;04215C0F-953D-4A50-A920-7E4AF1182940&lt;/uuid&gt;&lt;/publication&gt;&lt;/bundle&gt;&lt;authors&gt;&lt;author&gt;&lt;firstName&gt;Erica&lt;/firstName&gt;&lt;lastName&gt;Staaterman&lt;/lastName&gt;&lt;/author&gt;&lt;author&gt;&lt;firstName&gt;Claire&lt;/firstName&gt;&lt;middleNames&gt;B&lt;/middleNames&gt;&lt;lastName&gt;Paris&lt;/lastName&gt;&lt;/author&gt;&lt;author&gt;&lt;firstName&gt;Judith&lt;/firstName&gt;&lt;lastName&gt;Helgers&lt;/lastName&gt;&lt;/author&gt;&lt;/authors&gt;&lt;/publication&gt;&lt;/publications&gt;&lt;cites&gt;&lt;/cites&gt;&lt;/citation&gt;</w:instrText>
      </w:r>
      <w:r w:rsidRPr="00444189">
        <w:rPr>
          <w:rFonts w:ascii="Times" w:hAnsi="Times"/>
        </w:rPr>
        <w:fldChar w:fldCharType="separate"/>
      </w:r>
      <w:r w:rsidRPr="00444189">
        <w:rPr>
          <w:rFonts w:ascii="Times" w:hAnsi="Times" w:cs="Cambria"/>
        </w:rPr>
        <w:t xml:space="preserve">(Staaterman </w:t>
      </w:r>
      <w:r w:rsidRPr="00444189">
        <w:rPr>
          <w:rFonts w:ascii="Times" w:hAnsi="Times" w:cs="Cambria"/>
          <w:i/>
          <w:iCs/>
        </w:rPr>
        <w:t>et al.</w:t>
      </w:r>
      <w:r w:rsidRPr="00444189">
        <w:rPr>
          <w:rFonts w:ascii="Times" w:hAnsi="Times" w:cs="Cambria"/>
        </w:rPr>
        <w:t>, 2012)</w:t>
      </w:r>
      <w:r w:rsidRPr="00444189">
        <w:rPr>
          <w:rFonts w:ascii="Times" w:hAnsi="Times"/>
        </w:rPr>
        <w:fldChar w:fldCharType="end"/>
      </w:r>
      <w:r w:rsidR="00D3785D" w:rsidRPr="00444189">
        <w:rPr>
          <w:rFonts w:ascii="Times" w:hAnsi="Times"/>
        </w:rPr>
        <w:t>.</w:t>
      </w:r>
    </w:p>
    <w:p w14:paraId="2EF94C0A" w14:textId="77777777" w:rsidR="008256C4" w:rsidRPr="00444189" w:rsidRDefault="00D3785D">
      <w:pPr>
        <w:pStyle w:val="FigurewithCaption"/>
        <w:rPr>
          <w:rFonts w:ascii="Times" w:hAnsi="Times"/>
        </w:rPr>
      </w:pPr>
      <w:r w:rsidRPr="00444189">
        <w:rPr>
          <w:rFonts w:ascii="Times" w:hAnsi="Times"/>
          <w:noProof/>
        </w:rPr>
        <w:lastRenderedPageBreak/>
        <w:drawing>
          <wp:inline distT="0" distB="0" distL="0" distR="0" wp14:anchorId="1E8091FD" wp14:editId="456D59F9">
            <wp:extent cx="5334000" cy="3290667"/>
            <wp:effectExtent l="0" t="0" r="0" b="0"/>
            <wp:docPr id="12" name="Picture" descr="Figure 12: The effect of larval behaviour (movement, orientation &amp; settlement sensory) on the mean self-recruitment in connectivity studies"/>
            <wp:cNvGraphicFramePr/>
            <a:graphic xmlns:a="http://schemas.openxmlformats.org/drawingml/2006/main">
              <a:graphicData uri="http://schemas.openxmlformats.org/drawingml/2006/picture">
                <pic:pic xmlns:pic="http://schemas.openxmlformats.org/drawingml/2006/picture">
                  <pic:nvPicPr>
                    <pic:cNvPr id="0" name="Picture" descr="../figs/behaviours_sr.png"/>
                    <pic:cNvPicPr>
                      <a:picLocks noChangeAspect="1" noChangeArrowheads="1"/>
                    </pic:cNvPicPr>
                  </pic:nvPicPr>
                  <pic:blipFill>
                    <a:blip r:embed="rId20"/>
                    <a:stretch>
                      <a:fillRect/>
                    </a:stretch>
                  </pic:blipFill>
                  <pic:spPr bwMode="auto">
                    <a:xfrm>
                      <a:off x="0" y="0"/>
                      <a:ext cx="5334000" cy="3290667"/>
                    </a:xfrm>
                    <a:prstGeom prst="rect">
                      <a:avLst/>
                    </a:prstGeom>
                    <a:noFill/>
                    <a:ln w="9525">
                      <a:noFill/>
                      <a:headEnd/>
                      <a:tailEnd/>
                    </a:ln>
                  </pic:spPr>
                </pic:pic>
              </a:graphicData>
            </a:graphic>
          </wp:inline>
        </w:drawing>
      </w:r>
    </w:p>
    <w:p w14:paraId="2CE6DB66" w14:textId="77777777" w:rsidR="008256C4" w:rsidRPr="00444189" w:rsidRDefault="00D3785D">
      <w:pPr>
        <w:pStyle w:val="ImageCaption"/>
        <w:rPr>
          <w:rFonts w:ascii="Times" w:hAnsi="Times"/>
        </w:rPr>
      </w:pPr>
      <w:r w:rsidRPr="00444189">
        <w:rPr>
          <w:rFonts w:ascii="Times" w:hAnsi="Times"/>
        </w:rPr>
        <w:t xml:space="preserve">Figure 12: The effect of larval </w:t>
      </w:r>
      <w:proofErr w:type="spellStart"/>
      <w:r w:rsidRPr="00444189">
        <w:rPr>
          <w:rFonts w:ascii="Times" w:hAnsi="Times"/>
        </w:rPr>
        <w:t>behaviour</w:t>
      </w:r>
      <w:proofErr w:type="spellEnd"/>
      <w:r w:rsidRPr="00444189">
        <w:rPr>
          <w:rFonts w:ascii="Times" w:hAnsi="Times"/>
        </w:rPr>
        <w:t xml:space="preserve"> (movement, orientation &amp; settlement sensory) on the mean self-recruitment in connectivity studies</w:t>
      </w:r>
    </w:p>
    <w:p w14:paraId="2F7BA1A3" w14:textId="77777777" w:rsidR="008256C4" w:rsidRPr="00444189" w:rsidRDefault="00D3785D">
      <w:pPr>
        <w:pStyle w:val="FigurewithCaption"/>
        <w:rPr>
          <w:rFonts w:ascii="Times" w:hAnsi="Times"/>
        </w:rPr>
      </w:pPr>
      <w:r w:rsidRPr="00444189">
        <w:rPr>
          <w:rFonts w:ascii="Times" w:hAnsi="Times"/>
          <w:noProof/>
        </w:rPr>
        <w:drawing>
          <wp:inline distT="0" distB="0" distL="0" distR="0" wp14:anchorId="0F216EBD" wp14:editId="10A214DE">
            <wp:extent cx="5334000" cy="3290667"/>
            <wp:effectExtent l="0" t="0" r="0" b="0"/>
            <wp:docPr id="13" name="Picture" descr="Figure 13: The effect of larval behaviour (movement, orientation &amp; settlement sensory) on the mean settlement success of larvae in connectivity studies"/>
            <wp:cNvGraphicFramePr/>
            <a:graphic xmlns:a="http://schemas.openxmlformats.org/drawingml/2006/main">
              <a:graphicData uri="http://schemas.openxmlformats.org/drawingml/2006/picture">
                <pic:pic xmlns:pic="http://schemas.openxmlformats.org/drawingml/2006/picture">
                  <pic:nvPicPr>
                    <pic:cNvPr id="0" name="Picture" descr="../figs/behaviours_ss.png"/>
                    <pic:cNvPicPr>
                      <a:picLocks noChangeAspect="1" noChangeArrowheads="1"/>
                    </pic:cNvPicPr>
                  </pic:nvPicPr>
                  <pic:blipFill>
                    <a:blip r:embed="rId21"/>
                    <a:stretch>
                      <a:fillRect/>
                    </a:stretch>
                  </pic:blipFill>
                  <pic:spPr bwMode="auto">
                    <a:xfrm>
                      <a:off x="0" y="0"/>
                      <a:ext cx="5334000" cy="3290667"/>
                    </a:xfrm>
                    <a:prstGeom prst="rect">
                      <a:avLst/>
                    </a:prstGeom>
                    <a:noFill/>
                    <a:ln w="9525">
                      <a:noFill/>
                      <a:headEnd/>
                      <a:tailEnd/>
                    </a:ln>
                  </pic:spPr>
                </pic:pic>
              </a:graphicData>
            </a:graphic>
          </wp:inline>
        </w:drawing>
      </w:r>
    </w:p>
    <w:p w14:paraId="34F4ABEE" w14:textId="77777777" w:rsidR="008256C4" w:rsidRPr="00444189" w:rsidRDefault="00D3785D">
      <w:pPr>
        <w:pStyle w:val="ImageCaption"/>
        <w:rPr>
          <w:rFonts w:ascii="Times" w:hAnsi="Times"/>
        </w:rPr>
      </w:pPr>
      <w:r w:rsidRPr="00444189">
        <w:rPr>
          <w:rFonts w:ascii="Times" w:hAnsi="Times"/>
        </w:rPr>
        <w:t xml:space="preserve">Figure 13: The effect of larval </w:t>
      </w:r>
      <w:proofErr w:type="spellStart"/>
      <w:r w:rsidRPr="00444189">
        <w:rPr>
          <w:rFonts w:ascii="Times" w:hAnsi="Times"/>
        </w:rPr>
        <w:t>behaviour</w:t>
      </w:r>
      <w:proofErr w:type="spellEnd"/>
      <w:r w:rsidRPr="00444189">
        <w:rPr>
          <w:rFonts w:ascii="Times" w:hAnsi="Times"/>
        </w:rPr>
        <w:t xml:space="preserve"> (movement, orientation &amp; settlement sensory) on the mean settlement success of larvae in connectivity studies</w:t>
      </w:r>
    </w:p>
    <w:p w14:paraId="29748867" w14:textId="77777777" w:rsidR="008256C4" w:rsidRPr="00444189" w:rsidRDefault="00D3785D">
      <w:pPr>
        <w:pStyle w:val="Heading3"/>
        <w:rPr>
          <w:rFonts w:ascii="Times" w:hAnsi="Times"/>
          <w:color w:val="auto"/>
        </w:rPr>
      </w:pPr>
      <w:bookmarkStart w:id="181" w:name="discussion"/>
      <w:bookmarkEnd w:id="181"/>
      <w:commentRangeStart w:id="182"/>
      <w:r w:rsidRPr="00444189">
        <w:rPr>
          <w:rFonts w:ascii="Times" w:hAnsi="Times"/>
          <w:color w:val="auto"/>
        </w:rPr>
        <w:lastRenderedPageBreak/>
        <w:t>Discussion</w:t>
      </w:r>
      <w:commentRangeEnd w:id="182"/>
      <w:r w:rsidR="000E65E8">
        <w:rPr>
          <w:rStyle w:val="CommentReference"/>
          <w:rFonts w:asciiTheme="minorHAnsi" w:eastAsiaTheme="minorHAnsi" w:hAnsiTheme="minorHAnsi" w:cstheme="minorBidi"/>
          <w:b w:val="0"/>
          <w:bCs w:val="0"/>
          <w:color w:val="auto"/>
        </w:rPr>
        <w:commentReference w:id="182"/>
      </w:r>
    </w:p>
    <w:p w14:paraId="76A1A112" w14:textId="77777777" w:rsidR="00444189" w:rsidRPr="00444189" w:rsidRDefault="00D3785D">
      <w:pPr>
        <w:pStyle w:val="FirstParagraph"/>
        <w:rPr>
          <w:rFonts w:ascii="Times" w:hAnsi="Times"/>
        </w:rPr>
      </w:pPr>
      <w:r w:rsidRPr="00444189">
        <w:rPr>
          <w:rFonts w:ascii="Times" w:hAnsi="Times"/>
        </w:rPr>
        <w:t xml:space="preserve">The interesting finding from this review is that after all the empirical knowledge of fish </w:t>
      </w:r>
      <w:proofErr w:type="spellStart"/>
      <w:r w:rsidRPr="00444189">
        <w:rPr>
          <w:rFonts w:ascii="Times" w:hAnsi="Times"/>
        </w:rPr>
        <w:t>behaviour</w:t>
      </w:r>
      <w:proofErr w:type="spellEnd"/>
      <w:r w:rsidRPr="00444189">
        <w:rPr>
          <w:rFonts w:ascii="Times" w:hAnsi="Times"/>
        </w:rPr>
        <w:t xml:space="preserve"> influencing the outcome of connectivity </w:t>
      </w:r>
      <w:r w:rsidR="00444189" w:rsidRPr="00444189">
        <w:rPr>
          <w:rFonts w:ascii="Times" w:hAnsi="Times"/>
        </w:rPr>
        <w:fldChar w:fldCharType="begin"/>
      </w:r>
      <w:r w:rsidR="00444189" w:rsidRPr="00444189">
        <w:rPr>
          <w:rFonts w:ascii="Times" w:hAnsi="Times"/>
        </w:rPr>
        <w:instrText xml:space="preserve"> ADDIN PAPERS2_CITATIONS &lt;citation&gt;&lt;uuid&gt;0A6D8A88-87A7-4AD1-8C03-8A9A7B6F5703&lt;/uuid&gt;&lt;priority&gt;30&lt;/priority&gt;&lt;publications&gt;&lt;publication&gt;&lt;uuid&gt;3F6FC796-6841-4E70-A9CA-2D0D28F9885A&lt;/uuid&gt;&lt;volume&gt;51&lt;/volume&gt;&lt;doi&gt;10.1016/s0065-2881(06)51002-8&lt;/doi&gt;&lt;subtitle&gt;Advances in Marine Biology&lt;/subtitle&gt;&lt;startpage&gt;57&lt;/startpage&gt;&lt;publication_date&gt;99200600001200000000200000&lt;/publication_date&gt;&lt;url&gt;http://linkinghub.elsevier.com/retrieve/pii/S0065288106510028&lt;/url&gt;&lt;citekey&gt;Leis:2006kf&lt;/citekey&gt;&lt;type&gt;-1000&lt;/type&gt;&lt;title&gt;Are larvae of demersal fishes plankton or nekton?&lt;/title&gt;&lt;publisher&gt;Academic Press Ltd-Elsevier Science Ltd&lt;/publisher&gt;&lt;location&gt;200,8,-33.8743300,151.2132240&lt;/location&gt;&lt;institution&gt;Australian Museum, Sydney, NSW 2000, Australia.</w:instrText>
      </w:r>
    </w:p>
    <w:p w14:paraId="31AD1E96" w14:textId="23C8195F" w:rsidR="008256C4" w:rsidRPr="00444189" w:rsidRDefault="00444189">
      <w:pPr>
        <w:pStyle w:val="FirstParagraph"/>
        <w:rPr>
          <w:rFonts w:ascii="Times" w:hAnsi="Times"/>
        </w:rPr>
      </w:pPr>
      <w:r w:rsidRPr="00444189">
        <w:rPr>
          <w:rFonts w:ascii="Times" w:hAnsi="Times"/>
        </w:rPr>
        <w:instrText>Leis, JM (reprint author), Australian Museum, 6-8 Coll St, Sydney, NSW 2000, Australia.&lt;/institution&gt;&lt;subtype&gt;-1000&lt;/subtype&gt;&lt;place&gt;London&lt;/place&gt;&lt;endpage&gt;141&lt;/endpage&gt;&lt;bundle&gt;&lt;publication&gt;&lt;location&gt;200,4,51.5112139,-0.1198244&lt;/location&gt;&lt;title&gt;Advances in Marine Biology, Vol 51&lt;/title&gt;&lt;uuid&gt;8F808228-3108-4D8F-AC45-191258B16B3F&lt;/uuid&gt;&lt;subtype&gt;0&lt;/subtype&gt;&lt;publisher&gt;Academic Press Ltd-Elsevier Science Ltd&lt;/publisher&gt;&lt;type&gt;0&lt;/type&gt;&lt;place&gt;London&lt;/place&gt;&lt;citekey&gt;Anonymous:2006wl&lt;/citekey&gt;&lt;publication_date&gt;99200600001200000000200000&lt;/publication_date&gt;&lt;/publication&gt;&lt;/bundle&gt;&lt;authors&gt;&lt;author&gt;&lt;firstName&gt;Jeffrey&lt;/firstName&gt;&lt;middleNames&gt;M&lt;/middleNames&gt;&lt;lastName&gt;Leis&lt;/lastName&gt;&lt;/author&gt;&lt;/authors&gt;&lt;editors&gt;&lt;author&gt;&lt;firstName&gt;A&lt;/firstName&gt;&lt;middleNames&gt;J&lt;/middleNames&gt;&lt;lastName&gt;Southward&lt;/lastName&gt;&lt;/author&gt;&lt;author&gt;&lt;firstName&gt;D&lt;/firstName&gt;&lt;middleNames&gt;W&lt;/middleNames&gt;&lt;lastName&gt;Sims&lt;/lastName&gt;&lt;/author&gt;&lt;/editors&gt;&lt;/publication&gt;&lt;publication&gt;&lt;uuid&gt;2C3F2D81-8A36-4F2A-8893-0DE84CBF2093&lt;/uuid&gt;&lt;volume&gt;1&lt;/volume&gt;&lt;doi&gt;10.1146/annurev.marine.010908.163757&lt;/doi&gt;&lt;startpage&gt;443&lt;/startpage&gt;&lt;publication_date&gt;99200903251200000000222000&lt;/publication_date&gt;&lt;url&gt;http://www.annualreviews.org/doi/abs/10.1146/annurev.marine.010908.163757&lt;/url&gt;&lt;citekey&gt;Cowen:2009fm&lt;/citekey&gt;&lt;type&gt;400&lt;/type&gt;&lt;title&gt;Larval Dispersal and Marine Population Connectivity&lt;/title&gt;&lt;publisher&gt; Annual Reviews&lt;/publisher&gt;&lt;number&gt;1&lt;/number&gt;&lt;subtype&gt;400&lt;/subtype&gt;&lt;endpage&gt;466&lt;/endpage&gt;&lt;bundle&gt;&lt;publication&gt;&lt;title&gt;Annual Review of Marine Science&lt;/title&gt;&lt;type&gt;-100&lt;/type&gt;&lt;subtype&gt;-100&lt;/subtype&gt;&lt;uuid&gt;D64BB315-98A0-422B-BCF5-8E3017E4CDDF&lt;/uuid&gt;&lt;/publication&gt;&lt;/bundle&gt;&lt;authors&gt;&lt;author&gt;&lt;firstName&gt;Robert&lt;/firstName&gt;&lt;middleNames&gt;K&lt;/middleNames&gt;&lt;lastName&gt;Cowen&lt;/lastName&gt;&lt;/author&gt;&lt;author&gt;&lt;firstName&gt;Su&lt;/firstName&gt;&lt;lastName&gt;Sponaugle&lt;/lastName&gt;&lt;/author&gt;&lt;/authors&gt;&lt;/publication&gt;&lt;/publications&gt;&lt;cites&gt;&lt;/cites&gt;&lt;/citation&gt;</w:instrText>
      </w:r>
      <w:r w:rsidRPr="00444189">
        <w:rPr>
          <w:rFonts w:ascii="Times" w:hAnsi="Times"/>
        </w:rPr>
        <w:fldChar w:fldCharType="separate"/>
      </w:r>
      <w:r w:rsidRPr="00444189">
        <w:rPr>
          <w:rFonts w:ascii="Times" w:hAnsi="Times" w:cs="Cambria"/>
        </w:rPr>
        <w:t>(</w:t>
      </w:r>
      <w:bookmarkStart w:id="183" w:name="_GoBack"/>
      <w:bookmarkEnd w:id="183"/>
      <w:r w:rsidRPr="00444189">
        <w:rPr>
          <w:rFonts w:ascii="Times" w:hAnsi="Times" w:cs="Cambria"/>
        </w:rPr>
        <w:t>Cowen and Sponaugle, 2009; Leis, 2006)</w:t>
      </w:r>
      <w:r w:rsidRPr="00444189">
        <w:rPr>
          <w:rFonts w:ascii="Times" w:hAnsi="Times"/>
        </w:rPr>
        <w:fldChar w:fldCharType="end"/>
      </w:r>
      <w:r w:rsidR="00D3785D" w:rsidRPr="00444189">
        <w:rPr>
          <w:rFonts w:ascii="Times" w:hAnsi="Times"/>
        </w:rPr>
        <w:t>, many biophysical model</w:t>
      </w:r>
      <w:ins w:id="184" w:author="William Figueira" w:date="2017-02-01T20:05:00Z">
        <w:r w:rsidR="00BF536A">
          <w:rPr>
            <w:rFonts w:ascii="Times" w:hAnsi="Times"/>
          </w:rPr>
          <w:t>s</w:t>
        </w:r>
      </w:ins>
      <w:del w:id="185" w:author="William Figueira" w:date="2017-02-01T20:05:00Z">
        <w:r w:rsidR="00D3785D" w:rsidRPr="00444189" w:rsidDel="00BF536A">
          <w:rPr>
            <w:rFonts w:ascii="Times" w:hAnsi="Times"/>
          </w:rPr>
          <w:delText>ling</w:delText>
        </w:r>
      </w:del>
      <w:r w:rsidR="00D3785D" w:rsidRPr="00444189">
        <w:rPr>
          <w:rFonts w:ascii="Times" w:hAnsi="Times"/>
        </w:rPr>
        <w:t xml:space="preserve"> showing how connectivity changes with </w:t>
      </w:r>
      <w:proofErr w:type="spellStart"/>
      <w:r w:rsidR="00D3785D" w:rsidRPr="00444189">
        <w:rPr>
          <w:rFonts w:ascii="Times" w:hAnsi="Times"/>
        </w:rPr>
        <w:t>behaviour</w:t>
      </w:r>
      <w:proofErr w:type="spellEnd"/>
      <w:r w:rsidR="00D3785D" w:rsidRPr="00444189">
        <w:rPr>
          <w:rFonts w:ascii="Times" w:hAnsi="Times"/>
        </w:rPr>
        <w:t xml:space="preserve">, and papers suggesting the way forward is to include </w:t>
      </w:r>
      <w:proofErr w:type="spellStart"/>
      <w:r w:rsidR="00D3785D" w:rsidRPr="00444189">
        <w:rPr>
          <w:rFonts w:ascii="Times" w:hAnsi="Times"/>
        </w:rPr>
        <w:t>behaviour</w:t>
      </w:r>
      <w:proofErr w:type="spellEnd"/>
      <w:r w:rsidR="00D3785D" w:rsidRPr="00444189">
        <w:rPr>
          <w:rFonts w:ascii="Times" w:hAnsi="Times"/>
        </w:rPr>
        <w:t xml:space="preserve"> </w:t>
      </w:r>
      <w:r w:rsidRPr="00444189">
        <w:rPr>
          <w:rFonts w:ascii="Times" w:hAnsi="Times"/>
        </w:rPr>
        <w:fldChar w:fldCharType="begin"/>
      </w:r>
      <w:r w:rsidRPr="00444189">
        <w:rPr>
          <w:rFonts w:ascii="Times" w:hAnsi="Times"/>
        </w:rPr>
        <w:instrText xml:space="preserve"> ADDIN PAPERS2_CITATIONS &lt;citation&gt;&lt;uuid&gt;0C370196-84B5-4EBD-B8CF-9FABA4EFB9E8&lt;/uuid&gt;&lt;priority&gt;31&lt;/priority&gt;&lt;publications&gt;&lt;publication&gt;&lt;uuid&gt;9549B2E6-278A-42C8-B8BD-755D7852AC91&lt;/uuid&gt;&lt;volume&gt;71&lt;/volume&gt;&lt;doi&gt;10.1093/icesjms/fst103&lt;/doi&gt;&lt;startpage&gt;918&lt;/startpage&gt;&lt;publication_date&gt;99201406011200000000222000&lt;/publication_date&gt;&lt;url&gt;http://icesjms.oxfordjournals.org.ezproxy2.library.usyd.edu.au/content/71/4/918.full&lt;/url&gt;&lt;citekey&gt;Staaterman:2014ee&lt;/citekey&gt;&lt;type&gt;400&lt;/type&gt;&lt;title&gt;Modelling larval fish navigation: the way forward&lt;/title&gt;&lt;publisher&gt;Oxford University Press&lt;/publisher&gt;&lt;number&gt;4&lt;/number&gt;&lt;subtype&gt;400&lt;/subtype&gt;&lt;endpage&gt;924&lt;/endpage&gt;&lt;bundle&gt;&lt;publication&gt;&lt;title&gt;Ices Journal of Marine Science&lt;/title&gt;&lt;type&gt;-100&lt;/type&gt;&lt;subtype&gt;-100&lt;/subtype&gt;&lt;uuid&gt;C9860926-0013-4C1B-B9C0-7604108834B1&lt;/uuid&gt;&lt;/publication&gt;&lt;/bundle&gt;&lt;authors&gt;&lt;author&gt;&lt;firstName&gt;Erica&lt;/firstName&gt;&lt;lastName&gt;Staaterman&lt;/lastName&gt;&lt;/author&gt;&lt;author&gt;&lt;firstName&gt;Claire&lt;/firstName&gt;&lt;middleNames&gt;B&lt;/middleNames&gt;&lt;lastName&gt;Paris&lt;/lastName&gt;&lt;/author&gt;&lt;/authors&gt;&lt;/publication&gt;&lt;publication&gt;&lt;publication_date&gt;99200900001200000000200000&lt;/publication_date&gt;&lt;startpage&gt;111&lt;/startpage&gt;&lt;institution&gt;ICES Cooperative Research Report&lt;/institution&gt;&lt;title&gt;Manual of recommended practices for modelling physical-biological interactions during fish early life&lt;/title&gt;&lt;uuid&gt;F2C03B6D-B51A-4555-A004-19E135889CF5&lt;/uuid&gt;&lt;subtype&gt;710&lt;/subtype&gt;&lt;type&gt;700&lt;/type&gt;&lt;citekey&gt;Anonymous:2009tx&lt;/citekey&gt;&lt;url&gt;ftp://193.49.112.3/pub/irisson/papers/North2009-Manual%20of%20recommended%20practices%20for%20modelling%20physical-biological%20interactions%20during%20fish%20early%20lif00.pdf&lt;/url&gt;&lt;editors&gt;&lt;author&gt;&lt;firstName&gt;Elizabeth&lt;/firstName&gt;&lt;middleNames&gt;W&lt;/middleNames&gt;&lt;lastName&gt;North&lt;/lastName&gt;&lt;/author&gt;&lt;author&gt;&lt;firstName&gt;Alejandro&lt;/firstName&gt;&lt;lastName&gt;Gallego&lt;/lastName&gt;&lt;/author&gt;&lt;author&gt;&lt;firstName&gt;Pierre&lt;/firstName&gt;&lt;lastName&gt;Petitgas&lt;/lastName&gt;&lt;/author&gt;&lt;/editors&gt;&lt;/publication&gt;&lt;/publications&gt;&lt;cites&gt;&lt;/cites&gt;&lt;/citation&gt;</w:instrText>
      </w:r>
      <w:r w:rsidRPr="00444189">
        <w:rPr>
          <w:rFonts w:ascii="Times" w:hAnsi="Times"/>
        </w:rPr>
        <w:fldChar w:fldCharType="separate"/>
      </w:r>
      <w:r w:rsidRPr="00444189">
        <w:rPr>
          <w:rFonts w:ascii="Times" w:hAnsi="Times" w:cs="Cambria"/>
        </w:rPr>
        <w:t xml:space="preserve">(North </w:t>
      </w:r>
      <w:r w:rsidRPr="00444189">
        <w:rPr>
          <w:rFonts w:ascii="Times" w:hAnsi="Times" w:cs="Cambria"/>
          <w:i/>
          <w:iCs/>
        </w:rPr>
        <w:t>et al.</w:t>
      </w:r>
      <w:r w:rsidRPr="00444189">
        <w:rPr>
          <w:rFonts w:ascii="Times" w:hAnsi="Times" w:cs="Cambria"/>
        </w:rPr>
        <w:t>, 2009; Staaterman and Paris, 2014)</w:t>
      </w:r>
      <w:r w:rsidRPr="00444189">
        <w:rPr>
          <w:rFonts w:ascii="Times" w:hAnsi="Times"/>
        </w:rPr>
        <w:fldChar w:fldCharType="end"/>
      </w:r>
      <w:r w:rsidR="00D3785D" w:rsidRPr="00444189">
        <w:rPr>
          <w:rFonts w:ascii="Times" w:hAnsi="Times"/>
        </w:rPr>
        <w:t xml:space="preserve">, there are still many studies including models with no implemented </w:t>
      </w:r>
      <w:proofErr w:type="spellStart"/>
      <w:r w:rsidR="00D3785D" w:rsidRPr="00444189">
        <w:rPr>
          <w:rFonts w:ascii="Times" w:hAnsi="Times"/>
        </w:rPr>
        <w:t>behaviour</w:t>
      </w:r>
      <w:proofErr w:type="spellEnd"/>
      <w:r w:rsidR="00D3785D" w:rsidRPr="00444189">
        <w:rPr>
          <w:rFonts w:ascii="Times" w:hAnsi="Times"/>
        </w:rPr>
        <w:t xml:space="preserve"> at all - passive larvae were used in 75% of model configurations. One reason for this could be that the complete (or even partial) early life history is often unknown for many species, and researchers might be trying to avoid any </w:t>
      </w:r>
      <w:proofErr w:type="spellStart"/>
      <w:r w:rsidR="00D3785D" w:rsidRPr="00444189">
        <w:rPr>
          <w:rFonts w:ascii="Times" w:hAnsi="Times"/>
        </w:rPr>
        <w:t>behavioural</w:t>
      </w:r>
      <w:proofErr w:type="spellEnd"/>
      <w:r w:rsidR="00D3785D" w:rsidRPr="00444189">
        <w:rPr>
          <w:rFonts w:ascii="Times" w:hAnsi="Times"/>
        </w:rPr>
        <w:t xml:space="preserve"> assumptions. Fish larval </w:t>
      </w:r>
      <w:proofErr w:type="spellStart"/>
      <w:r w:rsidR="00D3785D" w:rsidRPr="00444189">
        <w:rPr>
          <w:rFonts w:ascii="Times" w:hAnsi="Times"/>
        </w:rPr>
        <w:t>behaviour</w:t>
      </w:r>
      <w:proofErr w:type="spellEnd"/>
      <w:r w:rsidR="00D3785D" w:rsidRPr="00444189">
        <w:rPr>
          <w:rFonts w:ascii="Times" w:hAnsi="Times"/>
        </w:rPr>
        <w:t xml:space="preserve"> is known to be species specific, yet many models are reduced to using data from the Family taxonomic level due to what is known in the literature. Such an approach for large taxonomic families like </w:t>
      </w:r>
      <w:proofErr w:type="spellStart"/>
      <w:r w:rsidR="00D3785D" w:rsidRPr="00444189">
        <w:rPr>
          <w:rFonts w:ascii="Times" w:hAnsi="Times"/>
        </w:rPr>
        <w:t>Labridae</w:t>
      </w:r>
      <w:proofErr w:type="spellEnd"/>
      <w:r w:rsidR="00D3785D" w:rsidRPr="00444189">
        <w:rPr>
          <w:rFonts w:ascii="Times" w:hAnsi="Times"/>
        </w:rPr>
        <w:t xml:space="preserve">, potentially masks a large variation of </w:t>
      </w:r>
      <w:proofErr w:type="spellStart"/>
      <w:r w:rsidR="00D3785D" w:rsidRPr="00444189">
        <w:rPr>
          <w:rFonts w:ascii="Times" w:hAnsi="Times"/>
        </w:rPr>
        <w:t>behavioural</w:t>
      </w:r>
      <w:proofErr w:type="spellEnd"/>
      <w:r w:rsidR="00D3785D" w:rsidRPr="00444189">
        <w:rPr>
          <w:rFonts w:ascii="Times" w:hAnsi="Times"/>
        </w:rPr>
        <w:t xml:space="preserve"> traits. This then poses the question, </w:t>
      </w:r>
      <w:del w:id="186" w:author="William Figueira" w:date="2017-02-01T20:06:00Z">
        <w:r w:rsidR="00D3785D" w:rsidRPr="00444189" w:rsidDel="000E65E8">
          <w:rPr>
            <w:rFonts w:ascii="Times" w:hAnsi="Times"/>
          </w:rPr>
          <w:delText xml:space="preserve">that </w:delText>
        </w:r>
      </w:del>
      <w:r w:rsidR="00D3785D" w:rsidRPr="00444189">
        <w:rPr>
          <w:rFonts w:ascii="Times" w:hAnsi="Times"/>
        </w:rPr>
        <w:t xml:space="preserve">can we only model species where we </w:t>
      </w:r>
      <w:del w:id="187" w:author="William Figueira" w:date="2017-02-01T20:06:00Z">
        <w:r w:rsidR="00D3785D" w:rsidRPr="00444189" w:rsidDel="000E65E8">
          <w:rPr>
            <w:rFonts w:ascii="Times" w:hAnsi="Times"/>
          </w:rPr>
          <w:delText xml:space="preserve">truly </w:delText>
        </w:r>
      </w:del>
      <w:ins w:id="188" w:author="William Figueira" w:date="2017-02-01T20:06:00Z">
        <w:r w:rsidR="000E65E8">
          <w:rPr>
            <w:rFonts w:ascii="Times" w:hAnsi="Times"/>
          </w:rPr>
          <w:t>fully</w:t>
        </w:r>
        <w:r w:rsidR="000E65E8" w:rsidRPr="00444189">
          <w:rPr>
            <w:rFonts w:ascii="Times" w:hAnsi="Times"/>
          </w:rPr>
          <w:t xml:space="preserve"> </w:t>
        </w:r>
      </w:ins>
      <w:r w:rsidR="00D3785D" w:rsidRPr="00444189">
        <w:rPr>
          <w:rFonts w:ascii="Times" w:hAnsi="Times"/>
        </w:rPr>
        <w:t xml:space="preserve">understand the early life history, or is there some level of assumptions that are deemed to still be scientifically valid? Another potential explanation is there could be a divide amongst physical and biological oceanographers over </w:t>
      </w:r>
      <w:ins w:id="189" w:author="William Figueira" w:date="2017-02-01T20:06:00Z">
        <w:r w:rsidR="000E65E8">
          <w:rPr>
            <w:rFonts w:ascii="Times" w:hAnsi="Times"/>
          </w:rPr>
          <w:t xml:space="preserve">the influence on </w:t>
        </w:r>
      </w:ins>
      <w:ins w:id="190" w:author="William Figueira" w:date="2017-02-01T20:07:00Z">
        <w:r w:rsidR="000E65E8">
          <w:rPr>
            <w:rFonts w:ascii="Times" w:hAnsi="Times"/>
          </w:rPr>
          <w:t xml:space="preserve">real-world </w:t>
        </w:r>
      </w:ins>
      <w:ins w:id="191" w:author="William Figueira" w:date="2017-02-01T20:06:00Z">
        <w:r w:rsidR="000E65E8">
          <w:rPr>
            <w:rFonts w:ascii="Times" w:hAnsi="Times"/>
          </w:rPr>
          <w:t xml:space="preserve">connectivity patters of </w:t>
        </w:r>
      </w:ins>
      <w:del w:id="192" w:author="William Figueira" w:date="2017-02-01T20:07:00Z">
        <w:r w:rsidR="00D3785D" w:rsidRPr="00444189" w:rsidDel="000E65E8">
          <w:rPr>
            <w:rFonts w:ascii="Times" w:hAnsi="Times"/>
          </w:rPr>
          <w:delText xml:space="preserve">how much </w:delText>
        </w:r>
      </w:del>
      <w:r w:rsidR="00D3785D" w:rsidRPr="00444189">
        <w:rPr>
          <w:rFonts w:ascii="Times" w:hAnsi="Times"/>
        </w:rPr>
        <w:t xml:space="preserve">larval </w:t>
      </w:r>
      <w:proofErr w:type="spellStart"/>
      <w:r w:rsidR="00D3785D" w:rsidRPr="00444189">
        <w:rPr>
          <w:rFonts w:ascii="Times" w:hAnsi="Times"/>
        </w:rPr>
        <w:t>behaviour</w:t>
      </w:r>
      <w:proofErr w:type="spellEnd"/>
      <w:r w:rsidR="00D3785D" w:rsidRPr="00444189">
        <w:rPr>
          <w:rFonts w:ascii="Times" w:hAnsi="Times"/>
        </w:rPr>
        <w:t xml:space="preserve"> </w:t>
      </w:r>
      <w:ins w:id="193" w:author="William Figueira" w:date="2017-02-01T20:07:00Z">
        <w:r w:rsidR="000E65E8">
          <w:rPr>
            <w:rFonts w:ascii="Times" w:hAnsi="Times"/>
          </w:rPr>
          <w:t>versus</w:t>
        </w:r>
      </w:ins>
      <w:del w:id="194" w:author="William Figueira" w:date="2017-02-01T20:07:00Z">
        <w:r w:rsidR="00D3785D" w:rsidRPr="00444189" w:rsidDel="000E65E8">
          <w:rPr>
            <w:rFonts w:ascii="Times" w:hAnsi="Times"/>
          </w:rPr>
          <w:delText>compared to</w:delText>
        </w:r>
      </w:del>
      <w:r w:rsidR="00D3785D" w:rsidRPr="00444189">
        <w:rPr>
          <w:rFonts w:ascii="Times" w:hAnsi="Times"/>
        </w:rPr>
        <w:t xml:space="preserve"> physical processes</w:t>
      </w:r>
      <w:del w:id="195" w:author="William Figueira" w:date="2017-02-01T20:07:00Z">
        <w:r w:rsidR="00D3785D" w:rsidRPr="00444189" w:rsidDel="000E65E8">
          <w:rPr>
            <w:rFonts w:ascii="Times" w:hAnsi="Times"/>
          </w:rPr>
          <w:delText xml:space="preserve"> </w:delText>
        </w:r>
        <w:r w:rsidR="007743C3" w:rsidRPr="00444189" w:rsidDel="000E65E8">
          <w:rPr>
            <w:rFonts w:ascii="Times" w:hAnsi="Times"/>
          </w:rPr>
          <w:delText>do</w:delText>
        </w:r>
        <w:r w:rsidR="00D3785D" w:rsidRPr="00444189" w:rsidDel="000E65E8">
          <w:rPr>
            <w:rFonts w:ascii="Times" w:hAnsi="Times"/>
          </w:rPr>
          <w:delText xml:space="preserve"> influence connectivity patterns in the real world</w:delText>
        </w:r>
      </w:del>
      <w:r w:rsidR="00D3785D" w:rsidRPr="00444189">
        <w:rPr>
          <w:rFonts w:ascii="Times" w:hAnsi="Times"/>
        </w:rPr>
        <w:t xml:space="preserve">. </w:t>
      </w:r>
      <w:commentRangeStart w:id="196"/>
      <w:r w:rsidR="00D3785D" w:rsidRPr="00444189">
        <w:rPr>
          <w:rFonts w:ascii="Times" w:hAnsi="Times"/>
        </w:rPr>
        <w:t xml:space="preserve">Although we suspect that while this might occur, it is probably not the case as these papers often involve </w:t>
      </w:r>
      <w:ins w:id="197" w:author="William Figueira" w:date="2017-02-01T20:07:00Z">
        <w:r w:rsidR="000E65E8">
          <w:rPr>
            <w:rFonts w:ascii="Times" w:hAnsi="Times"/>
          </w:rPr>
          <w:t xml:space="preserve">in </w:t>
        </w:r>
      </w:ins>
      <w:r w:rsidR="00D3785D" w:rsidRPr="00444189">
        <w:rPr>
          <w:rFonts w:ascii="Times" w:hAnsi="Times"/>
        </w:rPr>
        <w:t>excess of 5 co-authors, indicating high collaboration between fields.</w:t>
      </w:r>
      <w:commentRangeEnd w:id="196"/>
      <w:r w:rsidR="000E65E8">
        <w:rPr>
          <w:rStyle w:val="CommentReference"/>
        </w:rPr>
        <w:commentReference w:id="196"/>
      </w:r>
    </w:p>
    <w:p w14:paraId="597B1B76" w14:textId="79F72C9B" w:rsidR="008256C4" w:rsidRPr="00444189" w:rsidRDefault="00D3785D">
      <w:pPr>
        <w:pStyle w:val="BodyText"/>
        <w:rPr>
          <w:rFonts w:ascii="Times" w:hAnsi="Times"/>
        </w:rPr>
      </w:pPr>
      <w:r w:rsidRPr="00444189">
        <w:rPr>
          <w:rFonts w:ascii="Times" w:hAnsi="Times"/>
        </w:rPr>
        <w:t xml:space="preserve">The other interesting outcome was the large spread of values reported for these studies. The common measures of self-recruitment, local-retention and settlement success all reported huge variations amongst studies. </w:t>
      </w:r>
      <w:commentRangeStart w:id="198"/>
      <w:r w:rsidRPr="00444189">
        <w:rPr>
          <w:rFonts w:ascii="Times" w:hAnsi="Times"/>
        </w:rPr>
        <w:t xml:space="preserve">Seemingly obvious explanations such as open/closed systems did not explain the variance. </w:t>
      </w:r>
      <w:commentRangeEnd w:id="198"/>
      <w:r w:rsidR="000E65E8">
        <w:rPr>
          <w:rStyle w:val="CommentReference"/>
        </w:rPr>
        <w:commentReference w:id="198"/>
      </w:r>
      <w:r w:rsidRPr="00444189">
        <w:rPr>
          <w:rFonts w:ascii="Times" w:hAnsi="Times"/>
        </w:rPr>
        <w:t>These are inherently complex systems and teasing out the differences between studies is not a trivial task. The other key driver is the variability of the oceanographic currents, which change within and between years. Therefore</w:t>
      </w:r>
      <w:r w:rsidR="007743C3">
        <w:rPr>
          <w:rFonts w:ascii="Times" w:hAnsi="Times"/>
        </w:rPr>
        <w:t>,</w:t>
      </w:r>
      <w:r w:rsidRPr="00444189">
        <w:rPr>
          <w:rFonts w:ascii="Times" w:hAnsi="Times"/>
        </w:rPr>
        <w:t xml:space="preserve"> it was interesting there were still many studies that only looked at dispersal patterns over one or two year periods, arguably not allowing the model to capture enough natural variation.</w:t>
      </w:r>
    </w:p>
    <w:p w14:paraId="62D955D5" w14:textId="77777777" w:rsidR="008256C4" w:rsidRPr="00444189" w:rsidRDefault="00D3785D">
      <w:pPr>
        <w:pStyle w:val="Heading4"/>
        <w:rPr>
          <w:rFonts w:ascii="Times" w:hAnsi="Times"/>
          <w:color w:val="auto"/>
        </w:rPr>
      </w:pPr>
      <w:bookmarkStart w:id="199" w:name="limitations"/>
      <w:bookmarkEnd w:id="199"/>
      <w:r w:rsidRPr="00444189">
        <w:rPr>
          <w:rFonts w:ascii="Times" w:hAnsi="Times"/>
          <w:color w:val="auto"/>
        </w:rPr>
        <w:t>Limitations</w:t>
      </w:r>
    </w:p>
    <w:p w14:paraId="46BEAFA9" w14:textId="6787C158" w:rsidR="008256C4" w:rsidRPr="00444189" w:rsidRDefault="00D3785D">
      <w:pPr>
        <w:pStyle w:val="FirstParagraph"/>
        <w:rPr>
          <w:rFonts w:ascii="Times" w:hAnsi="Times"/>
        </w:rPr>
      </w:pPr>
      <w:r w:rsidRPr="00444189">
        <w:rPr>
          <w:rFonts w:ascii="Times" w:hAnsi="Times"/>
        </w:rPr>
        <w:t xml:space="preserve">The first caveat to such an approach is that comparisons such are difficult because of the number of parameters used to configure these biophysical models that could all have an influence on the results. This is a complicated issue to resolve. Comparing </w:t>
      </w:r>
      <w:r w:rsidR="007743C3" w:rsidRPr="00444189">
        <w:rPr>
          <w:rFonts w:ascii="Times" w:hAnsi="Times"/>
        </w:rPr>
        <w:t>many</w:t>
      </w:r>
      <w:r w:rsidRPr="00444189">
        <w:rPr>
          <w:rFonts w:ascii="Times" w:hAnsi="Times"/>
        </w:rPr>
        <w:t xml:space="preserve"> studies should cancel out some of the noise surrounding all the parameters. A future direction would be to determine a way to </w:t>
      </w:r>
      <w:proofErr w:type="spellStart"/>
      <w:r w:rsidRPr="00444189">
        <w:rPr>
          <w:rFonts w:ascii="Times" w:hAnsi="Times"/>
        </w:rPr>
        <w:t>normalise</w:t>
      </w:r>
      <w:proofErr w:type="spellEnd"/>
      <w:r w:rsidRPr="00444189">
        <w:rPr>
          <w:rFonts w:ascii="Times" w:hAnsi="Times"/>
        </w:rPr>
        <w:t xml:space="preserve"> the data based on the input parameters, allowing for more effective comparisons. Otherwise perhaps it is only prudent to compare studies that occur in the same oceanic region, at the same time, using the same physical models and perhaps the same particle disperser for consistency.</w:t>
      </w:r>
    </w:p>
    <w:p w14:paraId="1C65B3B9" w14:textId="77777777" w:rsidR="008256C4" w:rsidRPr="00444189" w:rsidRDefault="00D3785D">
      <w:pPr>
        <w:pStyle w:val="BodyText"/>
        <w:rPr>
          <w:rFonts w:ascii="Times" w:hAnsi="Times"/>
        </w:rPr>
      </w:pPr>
      <w:r w:rsidRPr="00444189">
        <w:rPr>
          <w:rFonts w:ascii="Times" w:hAnsi="Times"/>
        </w:rPr>
        <w:t>The second caveat is that is was difficult to get measures to compare amongst the papers due to the different metrics that were used. When there were common approaches of connectivity matrices, visual tools such as heat maps hid the underlying data points, impeding any meta-analysis. A consistent approach, including providing underlying data would assist in progressing the field for future comparisons, allowing us to understand why there is so much variation amongst reported measures such as self-recruitment and transport success.</w:t>
      </w:r>
    </w:p>
    <w:p w14:paraId="04AC8512" w14:textId="77777777" w:rsidR="008256C4" w:rsidRPr="00444189" w:rsidRDefault="00D3785D">
      <w:pPr>
        <w:pStyle w:val="Heading4"/>
        <w:rPr>
          <w:rFonts w:ascii="Times" w:hAnsi="Times"/>
          <w:color w:val="auto"/>
        </w:rPr>
      </w:pPr>
      <w:bookmarkStart w:id="200" w:name="conclusion"/>
      <w:bookmarkEnd w:id="200"/>
      <w:r w:rsidRPr="00444189">
        <w:rPr>
          <w:rFonts w:ascii="Times" w:hAnsi="Times"/>
          <w:color w:val="auto"/>
        </w:rPr>
        <w:lastRenderedPageBreak/>
        <w:t>Conclusion</w:t>
      </w:r>
    </w:p>
    <w:p w14:paraId="6979B43E" w14:textId="31320AD3" w:rsidR="00444189" w:rsidRPr="00444189" w:rsidRDefault="00D3785D">
      <w:pPr>
        <w:pStyle w:val="FirstParagraph"/>
        <w:rPr>
          <w:rFonts w:ascii="Times" w:hAnsi="Times"/>
        </w:rPr>
      </w:pPr>
      <w:r w:rsidRPr="00444189">
        <w:rPr>
          <w:rFonts w:ascii="Times" w:hAnsi="Times"/>
        </w:rPr>
        <w:t xml:space="preserve">The current state of the field feels like is not moving forward as coherently it should be. Studies have been calling for </w:t>
      </w:r>
      <w:proofErr w:type="spellStart"/>
      <w:r w:rsidRPr="00444189">
        <w:rPr>
          <w:rFonts w:ascii="Times" w:hAnsi="Times"/>
        </w:rPr>
        <w:t>behaviour</w:t>
      </w:r>
      <w:proofErr w:type="spellEnd"/>
      <w:r w:rsidRPr="00444189">
        <w:rPr>
          <w:rFonts w:ascii="Times" w:hAnsi="Times"/>
        </w:rPr>
        <w:t xml:space="preserve"> to be implemented for nearly a decade, yet </w:t>
      </w:r>
      <w:r w:rsidR="007743C3" w:rsidRPr="00444189">
        <w:rPr>
          <w:rFonts w:ascii="Times" w:hAnsi="Times"/>
        </w:rPr>
        <w:t>most</w:t>
      </w:r>
      <w:r w:rsidRPr="00444189">
        <w:rPr>
          <w:rFonts w:ascii="Times" w:hAnsi="Times"/>
        </w:rPr>
        <w:t xml:space="preserve"> studies are still not including larval </w:t>
      </w:r>
      <w:proofErr w:type="spellStart"/>
      <w:r w:rsidRPr="00444189">
        <w:rPr>
          <w:rFonts w:ascii="Times" w:hAnsi="Times"/>
        </w:rPr>
        <w:t>behavioural</w:t>
      </w:r>
      <w:proofErr w:type="spellEnd"/>
      <w:r w:rsidRPr="00444189">
        <w:rPr>
          <w:rFonts w:ascii="Times" w:hAnsi="Times"/>
        </w:rPr>
        <w:t xml:space="preserve"> traits. This is despite the evidence that </w:t>
      </w:r>
      <w:proofErr w:type="spellStart"/>
      <w:r w:rsidRPr="00444189">
        <w:rPr>
          <w:rFonts w:ascii="Times" w:hAnsi="Times"/>
        </w:rPr>
        <w:t>behaviours</w:t>
      </w:r>
      <w:proofErr w:type="spellEnd"/>
      <w:r w:rsidRPr="00444189">
        <w:rPr>
          <w:rFonts w:ascii="Times" w:hAnsi="Times"/>
        </w:rPr>
        <w:t xml:space="preserve"> do change the described connectivity patterns. Perhaps we cannot move forward until these models, which include </w:t>
      </w:r>
      <w:proofErr w:type="spellStart"/>
      <w:r w:rsidRPr="00444189">
        <w:rPr>
          <w:rFonts w:ascii="Times" w:hAnsi="Times"/>
        </w:rPr>
        <w:t>behaviour</w:t>
      </w:r>
      <w:proofErr w:type="spellEnd"/>
      <w:r w:rsidRPr="00444189">
        <w:rPr>
          <w:rFonts w:ascii="Times" w:hAnsi="Times"/>
        </w:rPr>
        <w:t xml:space="preserve">, are empirically validated. However, we would argue that the </w:t>
      </w:r>
      <w:r w:rsidR="007743C3" w:rsidRPr="00444189">
        <w:rPr>
          <w:rFonts w:ascii="Times" w:hAnsi="Times"/>
        </w:rPr>
        <w:t>priority</w:t>
      </w:r>
      <w:r w:rsidRPr="00444189">
        <w:rPr>
          <w:rFonts w:ascii="Times" w:hAnsi="Times"/>
        </w:rPr>
        <w:t xml:space="preserve"> should be to start including both movement and settlement sensory abilities for species where this is applicable and known in the literature. The second priority to is provide clarity in metrics so we can meaningfully compare the outcomes of connectivity studies and progress the field further.</w:t>
      </w:r>
    </w:p>
    <w:p w14:paraId="7D048AE8" w14:textId="77777777" w:rsidR="00444189" w:rsidRPr="00444189" w:rsidRDefault="00444189">
      <w:pPr>
        <w:pStyle w:val="FirstParagraph"/>
        <w:rPr>
          <w:rFonts w:ascii="Times" w:hAnsi="Times"/>
        </w:rPr>
      </w:pPr>
    </w:p>
    <w:p w14:paraId="3251E510"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rPr>
        <w:fldChar w:fldCharType="begin"/>
      </w:r>
      <w:r w:rsidRPr="00444189">
        <w:rPr>
          <w:rFonts w:ascii="Times" w:hAnsi="Times"/>
        </w:rPr>
        <w:instrText xml:space="preserve"> ADDIN PAPERS2_CITATIONS &lt;papers2_bibliography/&gt;</w:instrText>
      </w:r>
      <w:r w:rsidRPr="00444189">
        <w:rPr>
          <w:rFonts w:ascii="Times" w:hAnsi="Times"/>
        </w:rPr>
        <w:fldChar w:fldCharType="separate"/>
      </w:r>
      <w:r w:rsidRPr="00444189">
        <w:rPr>
          <w:rFonts w:ascii="Times" w:hAnsi="Times" w:cs="Cambria"/>
        </w:rPr>
        <w:t>Aiken, C. M., Navarrete, S. A., and Pelegrí, J. L. 2011. Potential changes in larval dispersal and alongshore connectivity on the central Chilean coast due to an altered wind climate. Journal of Geophysical Research, 116: G04026. 1 p.</w:t>
      </w:r>
    </w:p>
    <w:p w14:paraId="0ACD572E"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 xml:space="preserve">Andrello, M., Mouillot, D., Beuvier, J., Albouy, C., Thuiller, W., and Manel, S. 2013. Low connectivity between mediterranean marine protected areas: a biophysical modeling approach for the dusky grouper </w:t>
      </w:r>
      <w:r w:rsidRPr="00444189">
        <w:rPr>
          <w:rFonts w:ascii="Times" w:hAnsi="Times" w:cs="Cambria"/>
          <w:i/>
          <w:iCs/>
        </w:rPr>
        <w:t>Epinephelus marginatus</w:t>
      </w:r>
      <w:r w:rsidRPr="00444189">
        <w:rPr>
          <w:rFonts w:ascii="Times" w:hAnsi="Times" w:cs="Cambria"/>
        </w:rPr>
        <w:t>. PLoS ONE, 8: e68564. Public Library of Science. 1 p.</w:t>
      </w:r>
    </w:p>
    <w:p w14:paraId="02963451"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Andrello, M., Mouillot, D., Somot, S., Thuiller, W., and Manel, S. 2014. Additive effects of climate change on connectivity between marine protected areas and larval supply to fished areas. Diversity and Distributions, 21: 139–150. 12 pp.</w:t>
      </w:r>
    </w:p>
    <w:p w14:paraId="5761A82B"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Ayata, S.-D., Lazure, P., and Thiébaut, E. 2010. How does the connectivity between populations mediate range limits of marine invertebrates? A case study of larval dispersal between the Bay of Biscay and the English Channel (North-East Atlantic). Progress in Oceanography, 87: 18–36. 19 pp.</w:t>
      </w:r>
    </w:p>
    <w:p w14:paraId="587D61EC"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Bartsch, J. 1988. Numerical-simulation of the advection of vertically migrating herring larvae in the north-sea. Meeresforschung-Reports on Marine Research, 32: 30–45. 16 pp.</w:t>
      </w:r>
    </w:p>
    <w:p w14:paraId="5D228595"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Berglund, M., Jacobi, M. N., and Jonsson, P. R. 2012. Optimal selection of marine protected areas based on connectivity and habitat quality. Ecological Modelling, 240: 105–112. 8 pp.</w:t>
      </w:r>
    </w:p>
    <w:p w14:paraId="106B7FB8"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Brennan, G., Kregting, L., Beatty, G. E., Cole, C., Elsasser, B., Savidge, G., and Provan, J. 2014. Understanding macroalgal dispersal in a complex hydrodynamic environment: a combined population genetic and physical modelling approach. Journal of The Royal Society Interface, 11: 20140197. 1 p.</w:t>
      </w:r>
    </w:p>
    <w:p w14:paraId="070F807A"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 xml:space="preserve">Burgess, S. C., Nickols, K. J., Griesemer, C. D., Barnett, L. A. K., Dedrick, A. G., Satterthwaite, E. V., Yamane, L., </w:t>
      </w:r>
      <w:r w:rsidRPr="00444189">
        <w:rPr>
          <w:rFonts w:ascii="Times" w:hAnsi="Times" w:cs="Cambria"/>
          <w:i/>
          <w:iCs/>
        </w:rPr>
        <w:t>et al.</w:t>
      </w:r>
      <w:r w:rsidRPr="00444189">
        <w:rPr>
          <w:rFonts w:ascii="Times" w:hAnsi="Times" w:cs="Cambria"/>
        </w:rPr>
        <w:t xml:space="preserve"> 2014. Beyond connectivity: how empirical methods can quantify population persistence to improve marine protected-area design. Ecological Applications, 24: 257–270.  Ecological Society of America. 14 pp.</w:t>
      </w:r>
    </w:p>
    <w:p w14:paraId="78C0787F"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Butler, M. J., IV, Paris, C. B., Goldstein, J. S., Matsuda, H., and Cowen, R. K. 2011. Behavior constrains the dispersal of long-lived spiny lobster larvae. Marine Ecology Progress Series, 422: 223–237. 15 pp.</w:t>
      </w:r>
    </w:p>
    <w:p w14:paraId="0ADB987A"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Cowen, R. K., and Sponaugle, S. 2009. Larval Dispersal and Marine Population Connectivity. Annual Review of Marine Science, 1: 443–466.  Annual Reviews. 24 pp.</w:t>
      </w:r>
    </w:p>
    <w:p w14:paraId="25752902"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 xml:space="preserve">Crochelet, E., Chabanet, P., Pothin, K., Lagabrielle, E., Roberts, J. J., Pennober, G., Lecomte-Finiger, R., </w:t>
      </w:r>
      <w:r w:rsidRPr="00444189">
        <w:rPr>
          <w:rFonts w:ascii="Times" w:hAnsi="Times" w:cs="Cambria"/>
          <w:i/>
          <w:iCs/>
        </w:rPr>
        <w:t>et al.</w:t>
      </w:r>
      <w:r w:rsidRPr="00444189">
        <w:rPr>
          <w:rFonts w:ascii="Times" w:hAnsi="Times" w:cs="Cambria"/>
        </w:rPr>
        <w:t xml:space="preserve"> 2013. Validation of a fish larvae dispersal model with otolith data in the Western Indian Ocean and implications for marine spatial planning in data-poor regions. </w:t>
      </w:r>
      <w:r w:rsidRPr="00444189">
        <w:rPr>
          <w:rFonts w:ascii="Times" w:hAnsi="Times" w:cs="Cambria"/>
        </w:rPr>
        <w:lastRenderedPageBreak/>
        <w:t>Ocean and Coastal Management, 86: 13–21. Elsevier Ltd. 9 pp.</w:t>
      </w:r>
    </w:p>
    <w:p w14:paraId="1AB2FD68"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Davies, S. W., Treml, E. A., Kenkel, C. D., and Matz, M. V. 2014. Exploring the role of Micronesian islands in the maintenance of coral genetic diversity in the Pacific Ocean. Molecular Ecology, 24: 70–82. 13 pp.</w:t>
      </w:r>
    </w:p>
    <w:p w14:paraId="5FB043CA"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Feutry, P., Vergnes, A., Broderick, D., Lambourdière, J., Keith, P., and Ovenden, J. R. 2013. Stretched to the limit; can a short pelagic larval duration connect adult populations of an Indo-Pacific diadromous fish (</w:t>
      </w:r>
      <w:r w:rsidRPr="00444189">
        <w:rPr>
          <w:rFonts w:ascii="Times" w:hAnsi="Times" w:cs="Cambria"/>
          <w:i/>
          <w:iCs/>
        </w:rPr>
        <w:t>Kuhlia rupestris</w:t>
      </w:r>
      <w:r w:rsidRPr="00444189">
        <w:rPr>
          <w:rFonts w:ascii="Times" w:hAnsi="Times" w:cs="Cambria"/>
        </w:rPr>
        <w:t>)? Molecular Ecology, 22: 1518–1530. 13 pp.</w:t>
      </w:r>
    </w:p>
    <w:p w14:paraId="08258164"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 xml:space="preserve">Herbert, R. J. H., Willis, J., Jones, E., Ross, K., Hübner, R., Humphreys, J., Jensen, A., </w:t>
      </w:r>
      <w:r w:rsidRPr="00444189">
        <w:rPr>
          <w:rFonts w:ascii="Times" w:hAnsi="Times" w:cs="Cambria"/>
          <w:i/>
          <w:iCs/>
        </w:rPr>
        <w:t>et al.</w:t>
      </w:r>
      <w:r w:rsidRPr="00444189">
        <w:rPr>
          <w:rFonts w:ascii="Times" w:hAnsi="Times" w:cs="Cambria"/>
        </w:rPr>
        <w:t xml:space="preserve"> 2011. Invasion in tidal zones on complex coastlines: modelling larvae of the non-native Manila clam, Ruditapes philippinarum, in the UK. Journal of Biogeography, 39: 585–599. 15 pp.</w:t>
      </w:r>
    </w:p>
    <w:p w14:paraId="21E1871D"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Jacobi, M. N., André, C., Döös, K., and Jonsson, P. R. 2012. Identification of subpopulations from connectivity matrices. Ecography, 35: 1004–1016. 13 pp.</w:t>
      </w:r>
    </w:p>
    <w:p w14:paraId="64091656"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Kough, A. S., Paris, C. B., and Butler, M. J., IV. 2013. Larval connectivity and the international management of fisheries. PLoS ONE, 8: e64970. Public Library of Science. 1 p.</w:t>
      </w:r>
    </w:p>
    <w:p w14:paraId="4BAAC0ED"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Lacroix, G., Maes, G. E., Bolle, L. J., and Volckaert, F. A. M. 2013. Modelling dispersal dynamics of the early life stages of a marine flatfish (</w:t>
      </w:r>
      <w:r w:rsidRPr="00444189">
        <w:rPr>
          <w:rFonts w:ascii="Times" w:hAnsi="Times" w:cs="Cambria"/>
          <w:i/>
          <w:iCs/>
        </w:rPr>
        <w:t>Solea solea</w:t>
      </w:r>
      <w:r w:rsidRPr="00444189">
        <w:rPr>
          <w:rFonts w:ascii="Times" w:hAnsi="Times" w:cs="Cambria"/>
        </w:rPr>
        <w:t xml:space="preserve"> L.). Journal of Sea Research, 84: 13–25. Elsevier B.V. 13 pp.</w:t>
      </w:r>
    </w:p>
    <w:p w14:paraId="70B81C36"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 xml:space="preserve">Leis, J. M. 2006. Are larvae of demersal fishes plankton or nekton? </w:t>
      </w:r>
      <w:r w:rsidRPr="00444189">
        <w:rPr>
          <w:rFonts w:ascii="Times" w:hAnsi="Times" w:cs="Cambria"/>
          <w:i/>
          <w:iCs/>
        </w:rPr>
        <w:t>In</w:t>
      </w:r>
      <w:r w:rsidRPr="00444189">
        <w:rPr>
          <w:rFonts w:ascii="Times" w:hAnsi="Times" w:cs="Cambria"/>
        </w:rPr>
        <w:t xml:space="preserve"> Advances in Marine Biology, Vol 51, pp. 57–141. Ed. by A. J. Southward and D. W. Sims. Academic Press Ltd-Elsevier Science Ltd, London. 85 pp.</w:t>
      </w:r>
    </w:p>
    <w:p w14:paraId="621F34D5"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Miller, T. J. 2007. Contribution of individual-based coupled physical-biological models to understanding recruitment in marine fish populations. Marine Ecology Progress Series, 347: 127–138. 12 pp.</w:t>
      </w:r>
    </w:p>
    <w:p w14:paraId="623ABAE6"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Miyake, Y., Kimura, S., Kawamura, T., Kitagawa, T., Takahashi, T., and Takami, H. 2011. Population connectivity of Ezo abalone on the northern Pacific coast of Japan in relation to the establishment of harvest refugia. Marine Ecology Progress Series, 440: 137–150. 14 pp.</w:t>
      </w:r>
    </w:p>
    <w:p w14:paraId="0220FC80"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Mora, C., Treml, E. A., Roberts, J. J., Crosby, K., Roy, D., and Tittensor, D. P. 2012. High connectivity among habitats precludes the relationship between dispersal and range size in tropical reef fishes. Ecography, 35: 89–96. 8 pp.</w:t>
      </w:r>
    </w:p>
    <w:p w14:paraId="4683600A"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Moritz, C., Meynard, C. N., Devictor, V., Guizien, K., Labrune, C., Guarini, J. M., and Mouquet, N. 2013. Disentangling the role of connectivity, environmental filtering, and spatial structure on metacommunity dynamics. Oikos, 122: 1401–1410. 10 pp.</w:t>
      </w:r>
    </w:p>
    <w:p w14:paraId="3908398D"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North, E. W., Gallego, A., and Petitgas, P. (Eds). 2009. Manual of recommended practices for modelling physical-biological interactions during fish early life. 295. 1 p.</w:t>
      </w:r>
    </w:p>
    <w:p w14:paraId="0B949F82"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Puckett, B. J., Eggleston, D. B., Kerr, P. C., and Luettich, R. A., Jr. 2014. Larval dispersal and population connectivity among a network of marine reserves. Fisheries Oceanography, 23: 342–361. 20 pp.</w:t>
      </w:r>
    </w:p>
    <w:p w14:paraId="5FB7E410"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Richar, J. I., Kruse, G. H., Curchitser, E. N., and Hermann, A. J. 2014. Patterns in connectivity and retention of simulated tanner crab (</w:t>
      </w:r>
      <w:r w:rsidRPr="00444189">
        <w:rPr>
          <w:rFonts w:ascii="Times" w:hAnsi="Times" w:cs="Cambria"/>
          <w:i/>
          <w:iCs/>
        </w:rPr>
        <w:t>Chionoecetes bairdi</w:t>
      </w:r>
      <w:r w:rsidRPr="00444189">
        <w:rPr>
          <w:rFonts w:ascii="Times" w:hAnsi="Times" w:cs="Cambria"/>
        </w:rPr>
        <w:t>) larvae in the eastern Bering Sea. Progress in Oceanography, 138: 475–485. 11 pp.</w:t>
      </w:r>
    </w:p>
    <w:p w14:paraId="2CB52F9A"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Robins, P. E., Neill, S. P., Giménez, L., Jenkins, S. R., and Malham, S. K. 2013. Physical and biological controls on larval dispersal and connectivity in a highly energetic shelf sea. Limnology and Oceanography, 58: 505–524. 20 pp.</w:t>
      </w:r>
    </w:p>
    <w:p w14:paraId="3DEFEF1A"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 xml:space="preserve">Rochette, S., Huret, M., Rivot, E., and Le Pape, O. 2012. Coupling hydrodynamic and individual-based models to simulate long-term larval supply to coastal nursery areas. </w:t>
      </w:r>
      <w:r w:rsidRPr="00444189">
        <w:rPr>
          <w:rFonts w:ascii="Times" w:hAnsi="Times" w:cs="Cambria"/>
        </w:rPr>
        <w:lastRenderedPageBreak/>
        <w:t>Fisheries Oceanography, 21: 229–242. 14 pp.</w:t>
      </w:r>
    </w:p>
    <w:p w14:paraId="38B48F37"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Staaterman, E., and Paris, C. B. 2014. Modelling larval fish navigation: the way forward. Ices Journal of Marine Science, 71: 918–924. Oxford University Press. 7 pp.</w:t>
      </w:r>
    </w:p>
    <w:p w14:paraId="01E6F17F"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Staaterman, E., Paris, C. B., and Helgers, J. 2012. Orientation behavior in fish larvae: A missing piece to Hjort's critical period hypothesis. Journal of Theoretical Biology, 304: 188–196. 9 pp.</w:t>
      </w:r>
    </w:p>
    <w:p w14:paraId="13CB57AD"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Treml, E. A., Roberts, J. J., Halpin, P. N., Possingham, H. P., and Riginos, C. 2015. The emergent geography of biophysical dispersal barriers across the Indo-West Pacific. Diversity and Distributions, 21: 465–476. 12 pp.</w:t>
      </w:r>
    </w:p>
    <w:p w14:paraId="7AEF46B6" w14:textId="77777777" w:rsidR="00444189" w:rsidRPr="00444189" w:rsidRDefault="00444189" w:rsidP="00444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w:hAnsi="Times" w:cs="Cambria"/>
        </w:rPr>
      </w:pPr>
      <w:r w:rsidRPr="00444189">
        <w:rPr>
          <w:rFonts w:ascii="Times" w:hAnsi="Times" w:cs="Cambria"/>
        </w:rPr>
        <w:t>Wren, J. L. K., and Kobayashi, D. R. 2016. Exploration of the “larval pool”: development and ground-truthing of a larval transport model off leeward Hawai‘i. PeerJ, 4: e1636. 1 p.</w:t>
      </w:r>
    </w:p>
    <w:p w14:paraId="4878B42B" w14:textId="77777777" w:rsidR="008256C4" w:rsidRPr="00444189" w:rsidRDefault="00444189">
      <w:pPr>
        <w:pStyle w:val="FirstParagraph"/>
        <w:rPr>
          <w:rFonts w:ascii="Times" w:hAnsi="Times"/>
        </w:rPr>
      </w:pPr>
      <w:r w:rsidRPr="00444189">
        <w:rPr>
          <w:rFonts w:ascii="Times" w:hAnsi="Times"/>
        </w:rPr>
        <w:fldChar w:fldCharType="end"/>
      </w:r>
    </w:p>
    <w:sectPr w:rsidR="008256C4" w:rsidRPr="004441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William" w:date="2017-01-24T08:54:00Z" w:initials="W">
    <w:p w14:paraId="2148432C" w14:textId="42AD7BFD" w:rsidR="00741EB1" w:rsidRPr="0014305E" w:rsidRDefault="00741EB1">
      <w:pPr>
        <w:pStyle w:val="CommentText"/>
        <w:rPr>
          <w:lang w:val="en-AU"/>
        </w:rPr>
      </w:pPr>
      <w:r>
        <w:rPr>
          <w:rStyle w:val="CommentReference"/>
        </w:rPr>
        <w:annotationRef/>
      </w:r>
      <w:r>
        <w:rPr>
          <w:lang w:val="en-AU"/>
        </w:rPr>
        <w:t>Not clear what that means.</w:t>
      </w:r>
    </w:p>
  </w:comment>
  <w:comment w:id="8" w:author="William" w:date="2017-01-24T08:58:00Z" w:initials="W">
    <w:p w14:paraId="704580EB" w14:textId="2FA11436" w:rsidR="00741EB1" w:rsidRPr="001A2F08" w:rsidRDefault="00741EB1">
      <w:pPr>
        <w:pStyle w:val="CommentText"/>
        <w:rPr>
          <w:lang w:val="en-AU"/>
        </w:rPr>
      </w:pPr>
      <w:r>
        <w:rPr>
          <w:rStyle w:val="CommentReference"/>
        </w:rPr>
        <w:annotationRef/>
      </w:r>
      <w:r>
        <w:rPr>
          <w:lang w:val="en-AU"/>
        </w:rPr>
        <w:t xml:space="preserve">I don't think this intro lays the foundation for this aim very well. You've got the essence of the aim here, to see what the existing literature on BPCMs can tell us about the importance of specific </w:t>
      </w:r>
      <w:proofErr w:type="gramStart"/>
      <w:r>
        <w:rPr>
          <w:lang w:val="en-AU"/>
        </w:rPr>
        <w:t>parameters  to</w:t>
      </w:r>
      <w:proofErr w:type="gramEnd"/>
      <w:r>
        <w:rPr>
          <w:lang w:val="en-AU"/>
        </w:rPr>
        <w:t xml:space="preserve"> disposal/connectivity patterns. But you don't really lay out the tykes of parameters very well, or say anything about why each might be differently important.</w:t>
      </w:r>
    </w:p>
  </w:comment>
  <w:comment w:id="10" w:author="William" w:date="2017-01-24T09:03:00Z" w:initials="W">
    <w:p w14:paraId="42E602E1" w14:textId="11888BEF" w:rsidR="00741EB1" w:rsidRPr="00EB0F90" w:rsidRDefault="00741EB1">
      <w:pPr>
        <w:pStyle w:val="CommentText"/>
        <w:rPr>
          <w:lang w:val="en-AU"/>
        </w:rPr>
      </w:pPr>
      <w:r>
        <w:rPr>
          <w:rStyle w:val="CommentReference"/>
        </w:rPr>
        <w:annotationRef/>
      </w:r>
      <w:r>
        <w:rPr>
          <w:lang w:val="en-AU"/>
        </w:rPr>
        <w:t>Whats an accurately generated model?</w:t>
      </w:r>
    </w:p>
  </w:comment>
  <w:comment w:id="14" w:author="William" w:date="2017-01-24T09:06:00Z" w:initials="W">
    <w:p w14:paraId="115906DC" w14:textId="257347F8" w:rsidR="00741EB1" w:rsidRPr="005036B2" w:rsidRDefault="00741EB1">
      <w:pPr>
        <w:pStyle w:val="CommentText"/>
        <w:rPr>
          <w:lang w:val="en-AU"/>
        </w:rPr>
      </w:pPr>
      <w:r>
        <w:rPr>
          <w:rStyle w:val="CommentReference"/>
        </w:rPr>
        <w:annotationRef/>
      </w:r>
      <w:r>
        <w:rPr>
          <w:lang w:val="en-AU"/>
        </w:rPr>
        <w:t>But really we don't know. I'd drop this as a reason…too wishy washy.</w:t>
      </w:r>
    </w:p>
  </w:comment>
  <w:comment w:id="15" w:author="William" w:date="2017-01-24T09:08:00Z" w:initials="W">
    <w:p w14:paraId="3101E24D" w14:textId="523700FE" w:rsidR="00741EB1" w:rsidRPr="00F85B13" w:rsidRDefault="00741EB1">
      <w:pPr>
        <w:pStyle w:val="CommentText"/>
        <w:rPr>
          <w:lang w:val="en-AU"/>
        </w:rPr>
      </w:pPr>
      <w:r>
        <w:rPr>
          <w:rStyle w:val="CommentReference"/>
        </w:rPr>
        <w:annotationRef/>
      </w:r>
      <w:r>
        <w:rPr>
          <w:lang w:val="en-AU"/>
        </w:rPr>
        <w:t>How do you asses them using this stuff.  I think you mean something like, “for each study we extracted information on….”</w:t>
      </w:r>
    </w:p>
  </w:comment>
  <w:comment w:id="28" w:author="William" w:date="2017-01-24T09:12:00Z" w:initials="W">
    <w:p w14:paraId="33A76F7C" w14:textId="1C02EAD7" w:rsidR="00741EB1" w:rsidRPr="00254C02" w:rsidRDefault="00741EB1">
      <w:pPr>
        <w:pStyle w:val="CommentText"/>
        <w:rPr>
          <w:lang w:val="en-AU"/>
        </w:rPr>
      </w:pPr>
      <w:r>
        <w:rPr>
          <w:rStyle w:val="CommentReference"/>
        </w:rPr>
        <w:annotationRef/>
      </w:r>
      <w:r>
        <w:rPr>
          <w:lang w:val="en-AU"/>
        </w:rPr>
        <w:t>Perhaps you use something like model realisation and define it as a simulation of the modelled system using a defined set of parameters? Then make your point that one paper may offer one model realisation or 100.</w:t>
      </w:r>
    </w:p>
  </w:comment>
  <w:comment w:id="29" w:author="William" w:date="2017-01-24T09:14:00Z" w:initials="W">
    <w:p w14:paraId="70E2A1FF" w14:textId="67624496" w:rsidR="00741EB1" w:rsidRPr="00E14742" w:rsidRDefault="00741EB1">
      <w:pPr>
        <w:pStyle w:val="CommentText"/>
        <w:rPr>
          <w:lang w:val="en-AU"/>
        </w:rPr>
      </w:pPr>
      <w:r>
        <w:rPr>
          <w:rStyle w:val="CommentReference"/>
        </w:rPr>
        <w:annotationRef/>
      </w:r>
      <w:proofErr w:type="gramStart"/>
      <w:r>
        <w:rPr>
          <w:lang w:val="en-AU"/>
        </w:rPr>
        <w:t>So</w:t>
      </w:r>
      <w:proofErr w:type="gramEnd"/>
      <w:r>
        <w:rPr>
          <w:lang w:val="en-AU"/>
        </w:rPr>
        <w:t xml:space="preserve"> what did you do. You need to be clear about the analyses.</w:t>
      </w:r>
    </w:p>
  </w:comment>
  <w:comment w:id="32" w:author="William" w:date="2017-01-24T09:15:00Z" w:initials="W">
    <w:p w14:paraId="3AD8CBDC" w14:textId="7E53DF3B" w:rsidR="00741EB1" w:rsidRPr="00C546AA" w:rsidRDefault="00741EB1">
      <w:pPr>
        <w:pStyle w:val="CommentText"/>
        <w:rPr>
          <w:lang w:val="en-AU"/>
        </w:rPr>
      </w:pPr>
      <w:r>
        <w:rPr>
          <w:rStyle w:val="CommentReference"/>
        </w:rPr>
        <w:annotationRef/>
      </w:r>
      <w:r>
        <w:rPr>
          <w:lang w:val="en-AU"/>
        </w:rPr>
        <w:t>Opinion…belongs in discussion. Just state what you saw.</w:t>
      </w:r>
    </w:p>
  </w:comment>
  <w:comment w:id="33" w:author="William" w:date="2017-01-24T09:15:00Z" w:initials="W">
    <w:p w14:paraId="72A7D025" w14:textId="5D168E51" w:rsidR="00741EB1" w:rsidRPr="00C546AA" w:rsidRDefault="00741EB1">
      <w:pPr>
        <w:pStyle w:val="CommentText"/>
        <w:rPr>
          <w:lang w:val="en-AU"/>
        </w:rPr>
      </w:pPr>
      <w:r>
        <w:rPr>
          <w:rStyle w:val="CommentReference"/>
        </w:rPr>
        <w:annotationRef/>
      </w:r>
      <w:r>
        <w:rPr>
          <w:lang w:val="en-AU"/>
        </w:rPr>
        <w:t>that's methods.</w:t>
      </w:r>
    </w:p>
  </w:comment>
  <w:comment w:id="34" w:author="William Figueira" w:date="2017-02-01T16:48:00Z" w:initials="WF">
    <w:p w14:paraId="363BF85C" w14:textId="0536B822" w:rsidR="00741EB1" w:rsidRDefault="00741EB1">
      <w:pPr>
        <w:pStyle w:val="CommentText"/>
      </w:pPr>
      <w:r>
        <w:rPr>
          <w:rStyle w:val="CommentReference"/>
        </w:rPr>
        <w:annotationRef/>
      </w:r>
      <w:r>
        <w:t xml:space="preserve">Can you also include comparisons with previous review (has it declined since then…with the obvious </w:t>
      </w:r>
      <w:proofErr w:type="spellStart"/>
      <w:r>
        <w:t>caveate</w:t>
      </w:r>
      <w:proofErr w:type="spellEnd"/>
      <w:r>
        <w:t xml:space="preserve"> that you may have used slightly different search </w:t>
      </w:r>
      <w:proofErr w:type="gramStart"/>
      <w:r>
        <w:t>terms).</w:t>
      </w:r>
      <w:proofErr w:type="gramEnd"/>
    </w:p>
  </w:comment>
  <w:comment w:id="40" w:author="William Figueira" w:date="2017-02-01T16:51:00Z" w:initials="WF">
    <w:p w14:paraId="18DA85D9" w14:textId="7240DC23" w:rsidR="00741EB1" w:rsidRDefault="00741EB1">
      <w:pPr>
        <w:pStyle w:val="CommentText"/>
      </w:pPr>
      <w:r>
        <w:rPr>
          <w:rStyle w:val="CommentReference"/>
        </w:rPr>
        <w:annotationRef/>
      </w:r>
      <w:r>
        <w:t>Are you suggesting this is why we don’t see them?</w:t>
      </w:r>
    </w:p>
  </w:comment>
  <w:comment w:id="41" w:author="William Figueira" w:date="2017-02-01T16:52:00Z" w:initials="WF">
    <w:p w14:paraId="09CED1C1" w14:textId="7B90B73F" w:rsidR="00741EB1" w:rsidRDefault="00741EB1">
      <w:pPr>
        <w:pStyle w:val="CommentText"/>
      </w:pPr>
      <w:r>
        <w:rPr>
          <w:rStyle w:val="CommentReference"/>
        </w:rPr>
        <w:annotationRef/>
      </w:r>
      <w:r>
        <w:t>Is that what you mean?</w:t>
      </w:r>
    </w:p>
  </w:comment>
  <w:comment w:id="44" w:author="William Figueira" w:date="2017-02-01T16:52:00Z" w:initials="WF">
    <w:p w14:paraId="79D2DEC0" w14:textId="0C760C87" w:rsidR="00741EB1" w:rsidRDefault="00741EB1">
      <w:pPr>
        <w:pStyle w:val="CommentText"/>
      </w:pPr>
      <w:r>
        <w:rPr>
          <w:rStyle w:val="CommentReference"/>
        </w:rPr>
        <w:annotationRef/>
      </w:r>
      <w:r>
        <w:t>Need to define these.</w:t>
      </w:r>
    </w:p>
  </w:comment>
  <w:comment w:id="47" w:author="William Figueira" w:date="2017-02-01T16:53:00Z" w:initials="WF">
    <w:p w14:paraId="27CB456D" w14:textId="047210FD" w:rsidR="00741EB1" w:rsidRDefault="00741EB1">
      <w:pPr>
        <w:pStyle w:val="CommentText"/>
      </w:pPr>
      <w:r>
        <w:rPr>
          <w:rStyle w:val="CommentReference"/>
        </w:rPr>
        <w:annotationRef/>
      </w:r>
      <w:r>
        <w:t>Lots of this sort of awkward wording. How can a difference reflect an increase</w:t>
      </w:r>
      <w:proofErr w:type="gramStart"/>
      <w:r>
        <w:t>….overly</w:t>
      </w:r>
      <w:proofErr w:type="gramEnd"/>
      <w:r>
        <w:t xml:space="preserve"> complicated to the point of not really making sense. I had a stab at editing.  Note a key issue here is that it wasn’t clear what difference you are talking about.  I highlight this so you can look out for this same issue throughout.  You quite often have this issue when finishing a thought in one sentence that was started in the previous. </w:t>
      </w:r>
    </w:p>
  </w:comment>
  <w:comment w:id="51" w:author="William Figueira" w:date="2017-02-01T16:59:00Z" w:initials="WF">
    <w:p w14:paraId="20451C0A" w14:textId="57C6A412" w:rsidR="00741EB1" w:rsidRDefault="00741EB1">
      <w:pPr>
        <w:pStyle w:val="CommentText"/>
      </w:pPr>
      <w:r>
        <w:rPr>
          <w:rStyle w:val="CommentReference"/>
        </w:rPr>
        <w:annotationRef/>
      </w:r>
      <w:r>
        <w:t>Probably good to say something about the number of different taxa modeled per study.</w:t>
      </w:r>
    </w:p>
  </w:comment>
  <w:comment w:id="61" w:author="William" w:date="2017-01-24T09:21:00Z" w:initials="W">
    <w:p w14:paraId="0652B01E" w14:textId="4E62EBB4" w:rsidR="00741EB1" w:rsidRPr="006F18CD" w:rsidRDefault="00741EB1">
      <w:pPr>
        <w:pStyle w:val="CommentText"/>
        <w:rPr>
          <w:lang w:val="en-AU"/>
        </w:rPr>
      </w:pPr>
      <w:r>
        <w:rPr>
          <w:rStyle w:val="CommentReference"/>
        </w:rPr>
        <w:annotationRef/>
      </w:r>
      <w:r>
        <w:rPr>
          <w:lang w:val="en-AU"/>
        </w:rPr>
        <w:t>Define above.</w:t>
      </w:r>
    </w:p>
  </w:comment>
  <w:comment w:id="62" w:author="William Figueira" w:date="2017-02-01T17:01:00Z" w:initials="WF">
    <w:p w14:paraId="0821C2A4" w14:textId="00AB5660" w:rsidR="00741EB1" w:rsidRDefault="00741EB1">
      <w:pPr>
        <w:pStyle w:val="CommentText"/>
      </w:pPr>
      <w:r>
        <w:rPr>
          <w:rStyle w:val="CommentReference"/>
        </w:rPr>
        <w:annotationRef/>
      </w:r>
      <w:r>
        <w:t>Need to define these here really for this to make any sense.</w:t>
      </w:r>
    </w:p>
  </w:comment>
  <w:comment w:id="63" w:author="William" w:date="2017-01-24T09:22:00Z" w:initials="W">
    <w:p w14:paraId="43F9305B" w14:textId="536CE920" w:rsidR="00741EB1" w:rsidRPr="006F18CD" w:rsidRDefault="00741EB1">
      <w:pPr>
        <w:pStyle w:val="CommentText"/>
        <w:rPr>
          <w:lang w:val="en-AU"/>
        </w:rPr>
      </w:pPr>
      <w:r>
        <w:rPr>
          <w:rStyle w:val="CommentReference"/>
        </w:rPr>
        <w:annotationRef/>
      </w:r>
      <w:r>
        <w:rPr>
          <w:lang w:val="en-AU"/>
        </w:rPr>
        <w:t>A big omission in the intro is you never talk about wanting to do this….to look at the influence of different modelling choices on metrics.</w:t>
      </w:r>
    </w:p>
  </w:comment>
  <w:comment w:id="65" w:author="William" w:date="2017-01-24T09:23:00Z" w:initials="W">
    <w:p w14:paraId="5B0FF814" w14:textId="4600CB80" w:rsidR="00741EB1" w:rsidRPr="003C3221" w:rsidRDefault="00741EB1">
      <w:pPr>
        <w:pStyle w:val="CommentText"/>
        <w:rPr>
          <w:lang w:val="en-AU"/>
        </w:rPr>
      </w:pPr>
      <w:r>
        <w:rPr>
          <w:rStyle w:val="CommentReference"/>
        </w:rPr>
        <w:annotationRef/>
      </w:r>
      <w:r>
        <w:rPr>
          <w:lang w:val="en-AU"/>
        </w:rPr>
        <w:t>This all needs to be set up in intro and then methods. You can't just introduce it in the results.</w:t>
      </w:r>
    </w:p>
  </w:comment>
  <w:comment w:id="68" w:author="William" w:date="2017-01-24T09:25:00Z" w:initials="W">
    <w:p w14:paraId="4186B04D" w14:textId="6ABA456D" w:rsidR="00741EB1" w:rsidRDefault="00741EB1">
      <w:pPr>
        <w:pStyle w:val="CommentText"/>
        <w:rPr>
          <w:lang w:val="en-AU"/>
        </w:rPr>
      </w:pPr>
      <w:r>
        <w:rPr>
          <w:rStyle w:val="CommentReference"/>
        </w:rPr>
        <w:annotationRef/>
      </w:r>
      <w:r>
        <w:rPr>
          <w:lang w:val="en-AU"/>
        </w:rPr>
        <w:t>How did you assess this?</w:t>
      </w:r>
    </w:p>
    <w:p w14:paraId="481D4E5B" w14:textId="77777777" w:rsidR="00741EB1" w:rsidRDefault="00741EB1">
      <w:pPr>
        <w:pStyle w:val="CommentText"/>
        <w:rPr>
          <w:lang w:val="en-AU"/>
        </w:rPr>
      </w:pPr>
    </w:p>
    <w:p w14:paraId="2753DCB7" w14:textId="32482AD6" w:rsidR="00741EB1" w:rsidRPr="00A50144" w:rsidRDefault="00741EB1">
      <w:pPr>
        <w:pStyle w:val="CommentText"/>
        <w:rPr>
          <w:lang w:val="en-AU"/>
        </w:rPr>
      </w:pPr>
      <w:r>
        <w:rPr>
          <w:lang w:val="en-AU"/>
        </w:rPr>
        <w:t>As we discussed, you need to set up these comparisons as specific aims of the project and then give analyses methods before you give these results.</w:t>
      </w:r>
    </w:p>
  </w:comment>
  <w:comment w:id="69" w:author="William" w:date="2017-01-24T09:25:00Z" w:initials="W">
    <w:p w14:paraId="7F6AF653" w14:textId="650E8F18" w:rsidR="00741EB1" w:rsidRPr="00952C41" w:rsidRDefault="00741EB1">
      <w:pPr>
        <w:pStyle w:val="CommentText"/>
        <w:rPr>
          <w:lang w:val="en-AU"/>
        </w:rPr>
      </w:pPr>
      <w:r>
        <w:rPr>
          <w:rStyle w:val="CommentReference"/>
        </w:rPr>
        <w:annotationRef/>
      </w:r>
      <w:r>
        <w:rPr>
          <w:lang w:val="en-AU"/>
        </w:rPr>
        <w:t xml:space="preserve">What does that </w:t>
      </w:r>
      <w:proofErr w:type="gramStart"/>
      <w:r>
        <w:rPr>
          <w:lang w:val="en-AU"/>
        </w:rPr>
        <w:t>mean?...</w:t>
      </w:r>
      <w:proofErr w:type="gramEnd"/>
      <w:r>
        <w:rPr>
          <w:lang w:val="en-AU"/>
        </w:rPr>
        <w:t>wasn’t reported at all?  Just say that.</w:t>
      </w:r>
    </w:p>
  </w:comment>
  <w:comment w:id="70" w:author="William Figueira" w:date="2017-02-01T17:05:00Z" w:initials="WF">
    <w:p w14:paraId="34F600E3" w14:textId="172EE18A" w:rsidR="00741EB1" w:rsidRDefault="00741EB1">
      <w:pPr>
        <w:pStyle w:val="CommentText"/>
      </w:pPr>
      <w:r>
        <w:rPr>
          <w:rStyle w:val="CommentReference"/>
        </w:rPr>
        <w:annotationRef/>
      </w:r>
      <w:r>
        <w:t xml:space="preserve">As we discussed, this is good stuff but sounding just a bit descriptive.  </w:t>
      </w:r>
      <w:proofErr w:type="gramStart"/>
      <w:r>
        <w:t>So</w:t>
      </w:r>
      <w:proofErr w:type="gramEnd"/>
      <w:r>
        <w:t xml:space="preserve"> make sure you have clarified aims for wanting to look at this.  Then when you give these results you can say a bit more about what this means in the context of the state of maturation of the field.    </w:t>
      </w:r>
      <w:proofErr w:type="gramStart"/>
      <w:r>
        <w:t>So</w:t>
      </w:r>
      <w:proofErr w:type="gramEnd"/>
      <w:r>
        <w:t xml:space="preserve"> for instance we would hope we’d be seeing increasingly longer time periods…do we see this?  That would be one question.</w:t>
      </w:r>
    </w:p>
  </w:comment>
  <w:comment w:id="76" w:author="William Figueira" w:date="2017-02-01T17:07:00Z" w:initials="WF">
    <w:p w14:paraId="7C8F1B62" w14:textId="28A277BB" w:rsidR="00741EB1" w:rsidRDefault="00741EB1">
      <w:pPr>
        <w:pStyle w:val="CommentText"/>
      </w:pPr>
      <w:r>
        <w:rPr>
          <w:rStyle w:val="CommentReference"/>
        </w:rPr>
        <w:annotationRef/>
      </w:r>
      <w:r>
        <w:t>Incomplete sentence here.</w:t>
      </w:r>
    </w:p>
  </w:comment>
  <w:comment w:id="77" w:author="William Figueira" w:date="2017-02-01T17:08:00Z" w:initials="WF">
    <w:p w14:paraId="7BD81A52" w14:textId="7840A44C" w:rsidR="00741EB1" w:rsidRDefault="00741EB1">
      <w:pPr>
        <w:pStyle w:val="CommentText"/>
      </w:pPr>
      <w:r>
        <w:rPr>
          <w:rStyle w:val="CommentReference"/>
        </w:rPr>
        <w:annotationRef/>
      </w:r>
      <w:r>
        <w:t>Try to stick to using either percent or proportions throughout.</w:t>
      </w:r>
    </w:p>
  </w:comment>
  <w:comment w:id="96" w:author="William Figueira" w:date="2017-02-01T19:36:00Z" w:initials="WF">
    <w:p w14:paraId="61E312F8" w14:textId="47D94F98" w:rsidR="00741EB1" w:rsidRDefault="00741EB1">
      <w:pPr>
        <w:pStyle w:val="CommentText"/>
      </w:pPr>
      <w:r>
        <w:rPr>
          <w:rStyle w:val="CommentReference"/>
        </w:rPr>
        <w:annotationRef/>
      </w:r>
      <w:r>
        <w:t>How often were each of these done?</w:t>
      </w:r>
    </w:p>
  </w:comment>
  <w:comment w:id="103" w:author="William Figueira" w:date="2017-02-01T19:38:00Z" w:initials="WF">
    <w:p w14:paraId="2F25AC05" w14:textId="67D52A2D" w:rsidR="00741EB1" w:rsidRDefault="00741EB1">
      <w:pPr>
        <w:pStyle w:val="CommentText"/>
      </w:pPr>
      <w:r>
        <w:rPr>
          <w:rStyle w:val="CommentReference"/>
        </w:rPr>
        <w:annotationRef/>
      </w:r>
      <w:r>
        <w:t>Need a transition here.</w:t>
      </w:r>
    </w:p>
  </w:comment>
  <w:comment w:id="104" w:author="William Figueira" w:date="2017-02-01T19:39:00Z" w:initials="WF">
    <w:p w14:paraId="77BFE80C" w14:textId="6A3ED268" w:rsidR="00741EB1" w:rsidRDefault="00741EB1">
      <w:pPr>
        <w:pStyle w:val="CommentText"/>
      </w:pPr>
      <w:r>
        <w:rPr>
          <w:rStyle w:val="CommentReference"/>
        </w:rPr>
        <w:annotationRef/>
      </w:r>
      <w:r>
        <w:t xml:space="preserve">This comes out of </w:t>
      </w:r>
      <w:proofErr w:type="spellStart"/>
      <w:r>
        <w:t>knowwhere</w:t>
      </w:r>
      <w:proofErr w:type="spellEnd"/>
      <w:r>
        <w:t xml:space="preserve"> as you have not aims or hypotheses related to this.  So make </w:t>
      </w:r>
      <w:proofErr w:type="gramStart"/>
      <w:r>
        <w:t>sure  you</w:t>
      </w:r>
      <w:proofErr w:type="gramEnd"/>
      <w:r>
        <w:t xml:space="preserve"> set this up earlier.</w:t>
      </w:r>
    </w:p>
  </w:comment>
  <w:comment w:id="117" w:author="William Figueira" w:date="2017-02-01T19:42:00Z" w:initials="WF">
    <w:p w14:paraId="4296A90E" w14:textId="4196AD02" w:rsidR="00741EB1" w:rsidRDefault="00741EB1">
      <w:pPr>
        <w:pStyle w:val="CommentText"/>
      </w:pPr>
      <w:r>
        <w:rPr>
          <w:rStyle w:val="CommentReference"/>
        </w:rPr>
        <w:annotationRef/>
      </w:r>
      <w:r>
        <w:t>Not clear how this alone can mimic these different strategies…should clarify.</w:t>
      </w:r>
    </w:p>
  </w:comment>
  <w:comment w:id="120" w:author="William Figueira" w:date="2017-02-01T19:44:00Z" w:initials="WF">
    <w:p w14:paraId="74AD6EC0" w14:textId="20AEE5A1" w:rsidR="00741EB1" w:rsidRDefault="00741EB1">
      <w:pPr>
        <w:pStyle w:val="CommentText"/>
      </w:pPr>
      <w:r>
        <w:rPr>
          <w:rStyle w:val="CommentReference"/>
        </w:rPr>
        <w:annotationRef/>
      </w:r>
      <w:r>
        <w:t xml:space="preserve">Would it be possible to give the average number of larvae released from a site that were used to make one connectivity matrix?  This would differentiate situations where, for instance they released 100,000 larvae from each site, ran them out and made a matrix and they did this every week…so one matrix per week.  As compared </w:t>
      </w:r>
      <w:proofErr w:type="spellStart"/>
      <w:r>
        <w:t>ot</w:t>
      </w:r>
      <w:proofErr w:type="spellEnd"/>
      <w:r>
        <w:t xml:space="preserve"> another study which may have released 100000 ever week for a month and then used all this info to make one matrix.  The idea would be to give some sort of guidance on the </w:t>
      </w:r>
      <w:proofErr w:type="gramStart"/>
      <w:r>
        <w:t>amount</w:t>
      </w:r>
      <w:proofErr w:type="gramEnd"/>
      <w:r>
        <w:t xml:space="preserve"> of larvae people seem to think is enough to generate a single estimate of connectivity.</w:t>
      </w:r>
    </w:p>
  </w:comment>
  <w:comment w:id="126" w:author="William Figueira" w:date="2017-02-01T19:48:00Z" w:initials="WF">
    <w:p w14:paraId="7A530566" w14:textId="7048464C" w:rsidR="00741EB1" w:rsidRDefault="00741EB1">
      <w:pPr>
        <w:pStyle w:val="CommentText"/>
      </w:pPr>
      <w:r>
        <w:rPr>
          <w:rStyle w:val="CommentReference"/>
        </w:rPr>
        <w:annotationRef/>
      </w:r>
      <w:r>
        <w:t>Is that correct.</w:t>
      </w:r>
    </w:p>
  </w:comment>
  <w:comment w:id="135" w:author="William Figueira" w:date="2017-02-01T19:50:00Z" w:initials="WF">
    <w:p w14:paraId="7870869C" w14:textId="7AC3058B" w:rsidR="00741EB1" w:rsidRDefault="00741EB1">
      <w:pPr>
        <w:pStyle w:val="CommentText"/>
      </w:pPr>
      <w:r>
        <w:rPr>
          <w:rStyle w:val="CommentReference"/>
        </w:rPr>
        <w:annotationRef/>
      </w:r>
      <w:r>
        <w:t>Is that of the models that included mortality, or of all models?</w:t>
      </w:r>
    </w:p>
  </w:comment>
  <w:comment w:id="136" w:author="William Figueira" w:date="2017-02-01T19:50:00Z" w:initials="WF">
    <w:p w14:paraId="3E93EEFE" w14:textId="77777777" w:rsidR="00741EB1" w:rsidRDefault="00741EB1">
      <w:pPr>
        <w:pStyle w:val="CommentText"/>
      </w:pPr>
      <w:r>
        <w:rPr>
          <w:rStyle w:val="CommentReference"/>
        </w:rPr>
        <w:annotationRef/>
      </w:r>
      <w:r>
        <w:t>Avoid this colloquial language. Don’t refer to the reader (“you”).</w:t>
      </w:r>
    </w:p>
    <w:p w14:paraId="73312C59" w14:textId="77777777" w:rsidR="00741EB1" w:rsidRDefault="00741EB1">
      <w:pPr>
        <w:pStyle w:val="CommentText"/>
      </w:pPr>
    </w:p>
    <w:p w14:paraId="33E83F97" w14:textId="2374AFB2" w:rsidR="00741EB1" w:rsidRDefault="00741EB1">
      <w:pPr>
        <w:pStyle w:val="CommentText"/>
      </w:pPr>
      <w:r>
        <w:t>Also, I know you will rework this a bit but here’s an example where you provide some discussion-like interpretation of the results for one result but not for the other.  Why not also comment on the self-</w:t>
      </w:r>
      <w:proofErr w:type="gramStart"/>
      <w:r>
        <w:t>recruitment.</w:t>
      </w:r>
      <w:proofErr w:type="gramEnd"/>
      <w:r>
        <w:t xml:space="preserve">  Need to be consistent.</w:t>
      </w:r>
    </w:p>
  </w:comment>
  <w:comment w:id="141" w:author="William Figueira" w:date="2017-02-01T19:54:00Z" w:initials="WF">
    <w:p w14:paraId="6E90A9D9" w14:textId="5B4C311A" w:rsidR="00741EB1" w:rsidRDefault="00741EB1">
      <w:pPr>
        <w:pStyle w:val="CommentText"/>
      </w:pPr>
      <w:r>
        <w:rPr>
          <w:rStyle w:val="CommentReference"/>
        </w:rPr>
        <w:annotationRef/>
      </w:r>
      <w:r>
        <w:t>Give range.</w:t>
      </w:r>
    </w:p>
  </w:comment>
  <w:comment w:id="142" w:author="William Figueira" w:date="2017-02-01T19:55:00Z" w:initials="WF">
    <w:p w14:paraId="1504A577" w14:textId="00B3AB0C" w:rsidR="00741EB1" w:rsidRDefault="00741EB1">
      <w:pPr>
        <w:pStyle w:val="CommentText"/>
      </w:pPr>
      <w:r>
        <w:rPr>
          <w:rStyle w:val="CommentReference"/>
        </w:rPr>
        <w:annotationRef/>
      </w:r>
      <w:r>
        <w:t>What sort of distances were used?</w:t>
      </w:r>
    </w:p>
  </w:comment>
  <w:comment w:id="149" w:author="William Figueira" w:date="2017-02-01T19:57:00Z" w:initials="WF">
    <w:p w14:paraId="4C850C9D" w14:textId="2741C2F2" w:rsidR="00741EB1" w:rsidRDefault="00741EB1">
      <w:pPr>
        <w:pStyle w:val="CommentText"/>
      </w:pPr>
      <w:r>
        <w:rPr>
          <w:rStyle w:val="CommentReference"/>
        </w:rPr>
        <w:annotationRef/>
      </w:r>
      <w:r>
        <w:rPr>
          <w:noProof/>
        </w:rPr>
        <w:t>I don't think this goes well here but it is a good point to make in your general discussion.  it would also be prudent to offer an opinion on this based on the review.</w:t>
      </w:r>
    </w:p>
  </w:comment>
  <w:comment w:id="151" w:author="William Figueira" w:date="2017-02-01T20:00:00Z" w:initials="WF">
    <w:p w14:paraId="191F6068" w14:textId="162FD535" w:rsidR="00741EB1" w:rsidRDefault="00741EB1">
      <w:pPr>
        <w:pStyle w:val="CommentText"/>
      </w:pPr>
      <w:r>
        <w:rPr>
          <w:rStyle w:val="CommentReference"/>
        </w:rPr>
        <w:annotationRef/>
      </w:r>
      <w:r>
        <w:t>I don’t think you cite this in the text.</w:t>
      </w:r>
    </w:p>
  </w:comment>
  <w:comment w:id="156" w:author="William Figueira" w:date="2017-02-01T19:59:00Z" w:initials="WF">
    <w:p w14:paraId="6CACA77F" w14:textId="48165C9A" w:rsidR="00741EB1" w:rsidRDefault="00741EB1">
      <w:pPr>
        <w:pStyle w:val="CommentText"/>
      </w:pPr>
      <w:r>
        <w:rPr>
          <w:rStyle w:val="CommentReference"/>
        </w:rPr>
        <w:annotationRef/>
      </w:r>
      <w:r>
        <w:t>None of these are greater than 1.</w:t>
      </w:r>
    </w:p>
  </w:comment>
  <w:comment w:id="159" w:author="William Figueira" w:date="2017-02-01T20:02:00Z" w:initials="WF">
    <w:p w14:paraId="2894CCCF" w14:textId="5838A98E" w:rsidR="00BF536A" w:rsidRDefault="00BF536A">
      <w:pPr>
        <w:pStyle w:val="CommentText"/>
      </w:pPr>
      <w:r>
        <w:rPr>
          <w:rStyle w:val="CommentReference"/>
        </w:rPr>
        <w:annotationRef/>
      </w:r>
      <w:r>
        <w:t>It would be a good addition.</w:t>
      </w:r>
    </w:p>
  </w:comment>
  <w:comment w:id="182" w:author="William Figueira" w:date="2017-02-01T20:10:00Z" w:initials="WF">
    <w:p w14:paraId="310906BA" w14:textId="00B3A8F9" w:rsidR="000E65E8" w:rsidRDefault="000E65E8">
      <w:pPr>
        <w:pStyle w:val="CommentText"/>
      </w:pPr>
      <w:r>
        <w:rPr>
          <w:rStyle w:val="CommentReference"/>
        </w:rPr>
        <w:annotationRef/>
      </w:r>
      <w:r>
        <w:t>This needs a lot of work.  Its reading like a train of thought.  You need to outline your key points, arrange them appropriately, and then flesh out the text around this.  Use the structure we discussed as a guide.</w:t>
      </w:r>
    </w:p>
  </w:comment>
  <w:comment w:id="196" w:author="William Figueira" w:date="2017-02-01T20:08:00Z" w:initials="WF">
    <w:p w14:paraId="4E8218EB" w14:textId="23E45928" w:rsidR="000E65E8" w:rsidRDefault="000E65E8">
      <w:pPr>
        <w:pStyle w:val="CommentText"/>
      </w:pPr>
      <w:r>
        <w:rPr>
          <w:rStyle w:val="CommentReference"/>
        </w:rPr>
        <w:annotationRef/>
      </w:r>
      <w:r>
        <w:t>Need to clarify this point a bit more.  Number of authors is probably not enough to validate this.  You’d need some statement as to the expertise of the group.</w:t>
      </w:r>
    </w:p>
  </w:comment>
  <w:comment w:id="198" w:author="William Figueira" w:date="2017-02-01T20:08:00Z" w:initials="WF">
    <w:p w14:paraId="657C7FA1" w14:textId="59CD30B8" w:rsidR="000E65E8" w:rsidRDefault="000E65E8">
      <w:pPr>
        <w:pStyle w:val="CommentText"/>
      </w:pPr>
      <w:r>
        <w:rPr>
          <w:rStyle w:val="CommentReference"/>
        </w:rPr>
        <w:annotationRef/>
      </w:r>
      <w:r>
        <w:t>You can’t just throw this in as a sentence.  What did you do, what does this mean?  Need to show that you actually looked at this in some objective manner so your argument that it can be dismissed will be accepted.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48432C" w15:done="0"/>
  <w15:commentEx w15:paraId="704580EB" w15:done="0"/>
  <w15:commentEx w15:paraId="42E602E1" w15:done="0"/>
  <w15:commentEx w15:paraId="115906DC" w15:done="0"/>
  <w15:commentEx w15:paraId="3101E24D" w15:done="0"/>
  <w15:commentEx w15:paraId="33A76F7C" w15:done="0"/>
  <w15:commentEx w15:paraId="70E2A1FF" w15:done="0"/>
  <w15:commentEx w15:paraId="3AD8CBDC" w15:done="0"/>
  <w15:commentEx w15:paraId="72A7D025" w15:done="0"/>
  <w15:commentEx w15:paraId="363BF85C" w15:done="0"/>
  <w15:commentEx w15:paraId="18DA85D9" w15:done="0"/>
  <w15:commentEx w15:paraId="09CED1C1" w15:done="0"/>
  <w15:commentEx w15:paraId="79D2DEC0" w15:done="0"/>
  <w15:commentEx w15:paraId="27CB456D" w15:done="0"/>
  <w15:commentEx w15:paraId="20451C0A" w15:done="0"/>
  <w15:commentEx w15:paraId="0652B01E" w15:done="0"/>
  <w15:commentEx w15:paraId="0821C2A4" w15:done="0"/>
  <w15:commentEx w15:paraId="43F9305B" w15:done="0"/>
  <w15:commentEx w15:paraId="5B0FF814" w15:done="0"/>
  <w15:commentEx w15:paraId="2753DCB7" w15:done="0"/>
  <w15:commentEx w15:paraId="7F6AF653" w15:done="0"/>
  <w15:commentEx w15:paraId="34F600E3" w15:done="0"/>
  <w15:commentEx w15:paraId="7C8F1B62" w15:done="0"/>
  <w15:commentEx w15:paraId="7BD81A52" w15:done="0"/>
  <w15:commentEx w15:paraId="61E312F8" w15:done="0"/>
  <w15:commentEx w15:paraId="2F25AC05" w15:done="0"/>
  <w15:commentEx w15:paraId="77BFE80C" w15:done="0"/>
  <w15:commentEx w15:paraId="4296A90E" w15:done="0"/>
  <w15:commentEx w15:paraId="74AD6EC0" w15:done="0"/>
  <w15:commentEx w15:paraId="7A530566" w15:done="0"/>
  <w15:commentEx w15:paraId="7870869C" w15:done="0"/>
  <w15:commentEx w15:paraId="33E83F97" w15:done="0"/>
  <w15:commentEx w15:paraId="6E90A9D9" w15:done="0"/>
  <w15:commentEx w15:paraId="1504A577" w15:done="0"/>
  <w15:commentEx w15:paraId="4C850C9D" w15:done="0"/>
  <w15:commentEx w15:paraId="191F6068" w15:done="0"/>
  <w15:commentEx w15:paraId="6CACA77F" w15:done="0"/>
  <w15:commentEx w15:paraId="2894CCCF" w15:done="0"/>
  <w15:commentEx w15:paraId="310906BA" w15:done="0"/>
  <w15:commentEx w15:paraId="4E8218EB" w15:done="0"/>
  <w15:commentEx w15:paraId="657C7F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295BF" w14:textId="77777777" w:rsidR="000D61F1" w:rsidRDefault="000D61F1">
      <w:pPr>
        <w:spacing w:after="0"/>
      </w:pPr>
      <w:r>
        <w:separator/>
      </w:r>
    </w:p>
  </w:endnote>
  <w:endnote w:type="continuationSeparator" w:id="0">
    <w:p w14:paraId="3D4EF551" w14:textId="77777777" w:rsidR="000D61F1" w:rsidRDefault="000D61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32B2B" w14:textId="77777777" w:rsidR="000D61F1" w:rsidRDefault="000D61F1">
      <w:r>
        <w:separator/>
      </w:r>
    </w:p>
  </w:footnote>
  <w:footnote w:type="continuationSeparator" w:id="0">
    <w:p w14:paraId="53CBB339" w14:textId="77777777" w:rsidR="000D61F1" w:rsidRDefault="000D61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2225B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2036AF2"/>
    <w:multiLevelType w:val="multilevel"/>
    <w:tmpl w:val="C3F29F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9A50F3D"/>
    <w:multiLevelType w:val="multilevel"/>
    <w:tmpl w:val="39B074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w15:presenceInfo w15:providerId="None" w15:userId="William"/>
  </w15:person>
  <w15:person w15:author="William Figueira">
    <w15:presenceInfo w15:providerId="None" w15:userId="William Figu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6430"/>
    <w:rsid w:val="00044EBE"/>
    <w:rsid w:val="00084A2A"/>
    <w:rsid w:val="000D61F1"/>
    <w:rsid w:val="000E65E8"/>
    <w:rsid w:val="000F7A34"/>
    <w:rsid w:val="0014305E"/>
    <w:rsid w:val="00161C83"/>
    <w:rsid w:val="001A2F08"/>
    <w:rsid w:val="001B7A3D"/>
    <w:rsid w:val="00254C02"/>
    <w:rsid w:val="00287A00"/>
    <w:rsid w:val="002F4F07"/>
    <w:rsid w:val="003166BD"/>
    <w:rsid w:val="00371BE0"/>
    <w:rsid w:val="003C3221"/>
    <w:rsid w:val="003C7EF1"/>
    <w:rsid w:val="003E32D5"/>
    <w:rsid w:val="00444189"/>
    <w:rsid w:val="00487514"/>
    <w:rsid w:val="004B73D8"/>
    <w:rsid w:val="004C6583"/>
    <w:rsid w:val="004E1A37"/>
    <w:rsid w:val="004E29B3"/>
    <w:rsid w:val="005036B2"/>
    <w:rsid w:val="00504949"/>
    <w:rsid w:val="00590D07"/>
    <w:rsid w:val="005B71C9"/>
    <w:rsid w:val="00677BAF"/>
    <w:rsid w:val="006B6D9B"/>
    <w:rsid w:val="006E64ED"/>
    <w:rsid w:val="006F18CD"/>
    <w:rsid w:val="006F20B2"/>
    <w:rsid w:val="00741EB1"/>
    <w:rsid w:val="007665FF"/>
    <w:rsid w:val="007743C3"/>
    <w:rsid w:val="00782D19"/>
    <w:rsid w:val="00784044"/>
    <w:rsid w:val="00784D58"/>
    <w:rsid w:val="008256C4"/>
    <w:rsid w:val="008D6863"/>
    <w:rsid w:val="009365FD"/>
    <w:rsid w:val="00936A4D"/>
    <w:rsid w:val="00952C41"/>
    <w:rsid w:val="009F3A49"/>
    <w:rsid w:val="00A0717A"/>
    <w:rsid w:val="00A077C3"/>
    <w:rsid w:val="00A50144"/>
    <w:rsid w:val="00AA0E18"/>
    <w:rsid w:val="00AE5CA5"/>
    <w:rsid w:val="00B4464F"/>
    <w:rsid w:val="00B86B75"/>
    <w:rsid w:val="00BC48D5"/>
    <w:rsid w:val="00BF536A"/>
    <w:rsid w:val="00C24CF4"/>
    <w:rsid w:val="00C36279"/>
    <w:rsid w:val="00C546AA"/>
    <w:rsid w:val="00D158BB"/>
    <w:rsid w:val="00D3785D"/>
    <w:rsid w:val="00DB2721"/>
    <w:rsid w:val="00E11B4B"/>
    <w:rsid w:val="00E14742"/>
    <w:rsid w:val="00E315A3"/>
    <w:rsid w:val="00EB0F90"/>
    <w:rsid w:val="00EC57D8"/>
    <w:rsid w:val="00EC76D5"/>
    <w:rsid w:val="00F85B1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F9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11B4B"/>
    <w:rPr>
      <w:sz w:val="18"/>
      <w:szCs w:val="18"/>
    </w:rPr>
  </w:style>
  <w:style w:type="paragraph" w:styleId="CommentText">
    <w:name w:val="annotation text"/>
    <w:basedOn w:val="Normal"/>
    <w:link w:val="CommentTextChar"/>
    <w:semiHidden/>
    <w:unhideWhenUsed/>
    <w:rsid w:val="00E11B4B"/>
  </w:style>
  <w:style w:type="character" w:customStyle="1" w:styleId="CommentTextChar">
    <w:name w:val="Comment Text Char"/>
    <w:basedOn w:val="DefaultParagraphFont"/>
    <w:link w:val="CommentText"/>
    <w:semiHidden/>
    <w:rsid w:val="00E11B4B"/>
  </w:style>
  <w:style w:type="paragraph" w:styleId="CommentSubject">
    <w:name w:val="annotation subject"/>
    <w:basedOn w:val="CommentText"/>
    <w:next w:val="CommentText"/>
    <w:link w:val="CommentSubjectChar"/>
    <w:semiHidden/>
    <w:unhideWhenUsed/>
    <w:rsid w:val="00E11B4B"/>
    <w:rPr>
      <w:b/>
      <w:bCs/>
      <w:sz w:val="20"/>
      <w:szCs w:val="20"/>
    </w:rPr>
  </w:style>
  <w:style w:type="character" w:customStyle="1" w:styleId="CommentSubjectChar">
    <w:name w:val="Comment Subject Char"/>
    <w:basedOn w:val="CommentTextChar"/>
    <w:link w:val="CommentSubject"/>
    <w:semiHidden/>
    <w:rsid w:val="00E11B4B"/>
    <w:rPr>
      <w:b/>
      <w:bCs/>
      <w:sz w:val="20"/>
      <w:szCs w:val="20"/>
    </w:rPr>
  </w:style>
  <w:style w:type="paragraph" w:styleId="BalloonText">
    <w:name w:val="Balloon Text"/>
    <w:basedOn w:val="Normal"/>
    <w:link w:val="BalloonTextChar"/>
    <w:semiHidden/>
    <w:unhideWhenUsed/>
    <w:rsid w:val="00E11B4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11B4B"/>
    <w:rPr>
      <w:rFonts w:ascii="Times New Roman" w:hAnsi="Times New Roman" w:cs="Times New Roman"/>
      <w:sz w:val="18"/>
      <w:szCs w:val="18"/>
    </w:rPr>
  </w:style>
  <w:style w:type="paragraph" w:styleId="Revision">
    <w:name w:val="Revision"/>
    <w:hidden/>
    <w:semiHidden/>
    <w:rsid w:val="00741E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21</Pages>
  <Words>13815</Words>
  <Characters>78752</Characters>
  <Application>Microsoft Macintosh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dc:creator>
  <cp:lastModifiedBy>William Figueira</cp:lastModifiedBy>
  <cp:revision>32</cp:revision>
  <dcterms:created xsi:type="dcterms:W3CDTF">2016-12-12T07:04:00Z</dcterms:created>
  <dcterms:modified xsi:type="dcterms:W3CDTF">2017-02-01T09:11:00Z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id="http://www.zotero.org/styles/ices-journal-of-marine-science"/&gt;&lt;format class="21"/&gt;&lt;count citations="32" publications="31"/&gt;&lt;/info&gt;PAPERS2_INFO_END</vt:lpwstr>
  </property>
</Properties>
</file>