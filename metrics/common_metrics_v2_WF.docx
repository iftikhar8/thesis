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267D8" w14:textId="77777777" w:rsidR="00445318" w:rsidRDefault="00C53753">
      <w:pPr>
        <w:pStyle w:val="Heading1"/>
      </w:pPr>
      <w:bookmarkStart w:id="0" w:name="a-quantitative-reproducible-approach-for"/>
      <w:bookmarkStart w:id="1" w:name="_GoBack"/>
      <w:bookmarkEnd w:id="0"/>
      <w:bookmarkEnd w:id="1"/>
      <w:r>
        <w:t>A quantitative &amp; reproducible approach for biophysical connectivity models</w:t>
      </w:r>
    </w:p>
    <w:p w14:paraId="1DC6C63A" w14:textId="77777777" w:rsidR="00445318" w:rsidRDefault="00C53753">
      <w:pPr>
        <w:pStyle w:val="FirstParagraph"/>
      </w:pPr>
      <w:r>
        <w:t>Steven Hawes</w:t>
      </w:r>
      <w:r>
        <w:rPr>
          <w:vertAlign w:val="superscript"/>
        </w:rPr>
        <w:t>1,2</w:t>
      </w:r>
      <w:r>
        <w:t xml:space="preserve"> and Will Figueira</w:t>
      </w:r>
      <w:r>
        <w:rPr>
          <w:vertAlign w:val="superscript"/>
        </w:rPr>
        <w:t>1,2</w:t>
      </w:r>
      <w:r>
        <w:br/>
        <w:t>1 University of Sydney, School of Life &amp; Environmental Sciences (Sydney, NSW, (Australia); 2 Sydney Institute of Marine Science, (</w:t>
      </w:r>
      <w:proofErr w:type="spellStart"/>
      <w:r>
        <w:t>Mosman</w:t>
      </w:r>
      <w:proofErr w:type="spellEnd"/>
      <w:r>
        <w:t>, NSW, (Australia)</w:t>
      </w:r>
    </w:p>
    <w:p w14:paraId="6DAF632D" w14:textId="77777777" w:rsidR="00445318" w:rsidRDefault="00C53753">
      <w:pPr>
        <w:pStyle w:val="Heading2"/>
      </w:pPr>
      <w:bookmarkStart w:id="2" w:name="abstract"/>
      <w:bookmarkEnd w:id="2"/>
      <w:r>
        <w:t>Abstract</w:t>
      </w:r>
    </w:p>
    <w:p w14:paraId="7C7CB9D1" w14:textId="77777777" w:rsidR="00445318" w:rsidRDefault="00C53753">
      <w:pPr>
        <w:pStyle w:val="FirstParagraph"/>
      </w:pPr>
      <w:r>
        <w:rPr>
          <w:i/>
        </w:rPr>
        <w:t>LEAVE THIS TO LAST</w:t>
      </w:r>
    </w:p>
    <w:p w14:paraId="57F18C86" w14:textId="77777777" w:rsidR="00445318" w:rsidRDefault="00C53753">
      <w:pPr>
        <w:pStyle w:val="Heading2"/>
      </w:pPr>
      <w:bookmarkStart w:id="3" w:name="introduction"/>
      <w:bookmarkEnd w:id="3"/>
      <w:r>
        <w:t>Introduction</w:t>
      </w:r>
    </w:p>
    <w:p w14:paraId="68A8C56C" w14:textId="46F1FD30" w:rsidR="00E77CB0" w:rsidRDefault="00C53753">
      <w:pPr>
        <w:pStyle w:val="FirstParagraph"/>
      </w:pPr>
      <w:r>
        <w:t xml:space="preserve">Biophysical models have become a popular tool in advancing our understanding </w:t>
      </w:r>
      <w:del w:id="4" w:author="William Figueira" w:date="2016-05-04T08:24:00Z">
        <w:r w:rsidDel="00D02047">
          <w:delText xml:space="preserve">on </w:delText>
        </w:r>
      </w:del>
      <w:ins w:id="5" w:author="William Figueira" w:date="2016-05-04T08:24:00Z">
        <w:r w:rsidR="00D02047">
          <w:t xml:space="preserve">of </w:t>
        </w:r>
      </w:ins>
      <w:r>
        <w:t xml:space="preserve">the connectivity patterns of various marine species </w:t>
      </w:r>
      <w:r w:rsidR="00E77CB0">
        <w:fldChar w:fldCharType="begin"/>
      </w:r>
      <w:r w:rsidR="00E77CB0">
        <w:instrText xml:space="preserve"> ADDIN PAPERS2_CITATIONS &lt;citation&gt;&lt;uuid&gt;B51AD99B-B0FE-463D-87D5-37BB9D05B858&lt;/uuid&gt;&lt;priority&gt;0&lt;/priority&gt;&lt;publications&gt;&lt;publication&gt;&lt;volume&gt;498&lt;/volume&gt;&lt;publication_date&gt;99201402171200000000222000&lt;/publication_date&gt;&lt;doi&gt;10.3354/meps10631&lt;/doi&gt;&lt;startpage&gt;27&lt;/startpage&gt;&lt;title&gt;Connectivity patterns among coral reef systems in the southern Gulf of Mexico&lt;/title&gt;&lt;uuid&gt;E8721B37-630B-4E59-AA23-1B21441A688E&lt;/uuid&gt;&lt;subtype&gt;400&lt;/subtype&gt;&lt;endpage&gt;41&lt;/endpage&gt;&lt;type&gt;400&lt;/type&gt;&lt;citekey&gt;SanvicenteAnorve:2014bl&lt;/citekey&gt;&lt;url&gt;http://www.int-res.com/abstracts/meps/v498/p27-41/&lt;/url&gt;&lt;bundle&gt;&lt;publication&gt;&lt;title&gt;Marine Ecology Progress Series&lt;/title&gt;&lt;type&gt;-100&lt;/type&gt;&lt;subtype&gt;-100&lt;/subtype&gt;&lt;uuid&gt;F106E89D-E5FF-4436-AA45-D551324772A7&lt;/uuid&gt;&lt;/publication&gt;&lt;/bundle&gt;&lt;authors&gt;&lt;author&gt;&lt;firstName&gt;L&lt;/firstName&gt;&lt;lastName&gt;Sanvicente-Añorve&lt;/lastName&gt;&lt;/author&gt;&lt;author&gt;&lt;firstName&gt;J&lt;/firstName&gt;&lt;lastName&gt;Zavala-Hidalgo&lt;/lastName&gt;&lt;/author&gt;&lt;author&gt;&lt;firstName&gt;M&lt;/firstName&gt;&lt;middleNames&gt;E&lt;/middleNames&gt;&lt;lastName&gt;Allende-Arandía&lt;/lastName&gt;&lt;/author&gt;&lt;author&gt;&lt;firstName&gt;M&lt;/firstName&gt;&lt;lastName&gt;Hermoso-Salazar&lt;/lastName&gt;&lt;/author&gt;&lt;/authors&gt;&lt;/publication&gt;&lt;publication&gt;&lt;uuid&gt;EB7815C5-1CAF-48FD-8098-AC7939B74ABD&lt;/uuid&gt;&lt;volume&gt;154&lt;/volume&gt;&lt;doi&gt;10.1016/j.ecss.2015.01.010&lt;/doi&gt;&lt;startpage&gt;234&lt;/startpage&gt;&lt;publication_date&gt;99201503051200000000222000&lt;/publication_date&gt;&lt;url&gt;http://dx.doi.org/10.1016/j.ecss.2015.01.010&lt;/url&gt;&lt;citekey&gt;Koeck:2015bf&lt;/citekey&gt;&lt;type&gt;400&lt;/type&gt;&lt;title&gt;Connectivity patterns of coastal fishes following different dispersal scenarios across a transboundary marine protected area (Bonifacio strait, NW Mediterranean)&lt;/title&gt;&lt;publisher&gt;Elsevier Ltd&lt;/publisher&gt;&lt;number&gt;C&lt;/number&gt;&lt;subtype&gt;400&lt;/subtype&gt;&lt;endpage&gt;247&lt;/endpage&gt;&lt;bundle&gt;&lt;publication&gt;&lt;publisher&gt;Elsevier Ltd&lt;/publisher&gt;&lt;title&gt;Estuarine Coastal and Shelf Science&lt;/title&gt;&lt;type&gt;-100&lt;/type&gt;&lt;subtype&gt;-100&lt;/subtype&gt;&lt;uuid&gt;9C334B67-4767-4203-ABBC-F6801E9C3FDD&lt;/uuid&gt;&lt;/publication&gt;&lt;/bundle&gt;&lt;authors&gt;&lt;author&gt;&lt;firstName&gt;Barbara&lt;/firstName&gt;&lt;lastName&gt;Koeck&lt;/lastName&gt;&lt;/author&gt;&lt;author&gt;&lt;firstName&gt;Olivia&lt;/firstName&gt;&lt;lastName&gt;Gérigny&lt;/lastName&gt;&lt;/author&gt;&lt;author&gt;&lt;firstName&gt;Eric&lt;/firstName&gt;&lt;middleNames&gt;Dominique Henri&lt;/middleNames&gt;&lt;lastName&gt;Durieux&lt;/lastName&gt;&lt;/author&gt;&lt;author&gt;&lt;firstName&gt;Sylvain&lt;/firstName&gt;&lt;lastName&gt;Coudray&lt;/lastName&gt;&lt;/author&gt;&lt;author&gt;&lt;firstName&gt;Laure-Hélène&lt;/firstName&gt;&lt;lastName&gt;Garsi&lt;/lastName&gt;&lt;/author&gt;&lt;author&gt;&lt;firstName&gt;Paul-Antoine&lt;/firstName&gt;&lt;lastName&gt;Bisgambiglia&lt;/lastName&gt;&lt;/author&gt;&lt;author&gt;&lt;firstName&gt;François&lt;/firstName&gt;&lt;lastName&gt;Galgani&lt;/lastName&gt;&lt;/author&gt;&lt;author&gt;&lt;firstName&gt;Sylvia&lt;/firstName&gt;&lt;lastName&gt;Agostini&lt;/lastName&gt;&lt;/author&gt;&lt;/authors&gt;&lt;/publication&gt;&lt;publication&gt;&lt;volume&gt;21&lt;/volume&gt;&lt;publication_date&gt;99201409191200000000222000&lt;/publication_date&gt;&lt;number&gt;2&lt;/number&gt;&lt;doi&gt;10.1111/ddi.12250&lt;/doi&gt;&lt;startpage&gt;139&lt;/startpage&gt;&lt;title&gt;Additive effects of climate change on connectivity between marine protected areas and larval supply to fished areas&lt;/title&gt;&lt;uuid&gt;59848266-D11B-40A0-97F6-772AE7D4C869&lt;/uuid&gt;&lt;subtype&gt;400&lt;/subtype&gt;&lt;endpage&gt;150&lt;/endpage&gt;&lt;type&gt;400&lt;/type&gt;&lt;url&gt;http://doi.wiley.com/10.1111/ddi.12250&lt;/url&gt;&lt;bundle&gt;&lt;publication&gt;&lt;title&gt;Diversity and Distributions&lt;/title&gt;&lt;type&gt;-100&lt;/type&gt;&lt;subtype&gt;-100&lt;/subtype&gt;&lt;uuid&gt;40C3BF26-F6F5-4C0C-98A2-4749F98CF144&lt;/uuid&gt;&lt;/publication&gt;&lt;/bundle&gt;&lt;authors&gt;&lt;author&gt;&lt;firstName&gt;Marco&lt;/firstName&gt;&lt;lastName&gt;Andrello&lt;/lastName&gt;&lt;/author&gt;&lt;author&gt;&lt;firstName&gt;David&lt;/firstName&gt;&lt;lastName&gt;Mouillot&lt;/lastName&gt;&lt;/author&gt;&lt;author&gt;&lt;firstName&gt;Samuel&lt;/firstName&gt;&lt;lastName&gt;Somot&lt;/lastName&gt;&lt;/author&gt;&lt;author&gt;&lt;firstName&gt;Wilfried&lt;/firstName&gt;&lt;lastName&gt;Thuiller&lt;/lastName&gt;&lt;/author&gt;&lt;author&gt;&lt;firstName&gt;Stéphanie&lt;/firstName&gt;&lt;lastName&gt;Manel&lt;/lastName&gt;&lt;/author&gt;&lt;/authors&gt;&lt;editors&gt;&lt;author&gt;&lt;firstName&gt;Michael&lt;/firstName&gt;&lt;lastName&gt;Bode&lt;/lastName&gt;&lt;/author&gt;&lt;/editors&gt;&lt;/publication&gt;&lt;/publications&gt;&lt;cites&gt;&lt;/cites&gt;&lt;/citation&gt;</w:instrText>
      </w:r>
      <w:r w:rsidR="00E77CB0">
        <w:fldChar w:fldCharType="separate"/>
      </w:r>
      <w:r w:rsidR="00E77CB0">
        <w:rPr>
          <w:rFonts w:ascii="Cambria" w:hAnsi="Cambria" w:cs="Cambria"/>
        </w:rPr>
        <w:t>(Sanvicente-Añorve et al. 2014; Koeck et al. 2015; Andrello et al. 2014)</w:t>
      </w:r>
      <w:r w:rsidR="00E77CB0">
        <w:fldChar w:fldCharType="end"/>
      </w:r>
      <w:r>
        <w:t xml:space="preserve">. Biophysical models, as the name suggests, produce potential patterns of connectivity using a physical (i.e. oceanographic) model coupled with a biological model. These models are particularly relevant for connectivity in marine systems, as dispersal during a pelagic larval stage is a key driver of connectivity for many species </w:t>
      </w:r>
      <w:r w:rsidR="00E77CB0">
        <w:fldChar w:fldCharType="begin"/>
      </w:r>
      <w:r w:rsidR="00E77CB0">
        <w:instrText xml:space="preserve"> ADDIN PAPERS2_CITATIONS &lt;citation&gt;&lt;uuid&gt;103327EA-6DBB-4A94-98FC-8604EEBB54CA&lt;/uuid&gt;&lt;priority&gt;1&lt;/priority&gt;&lt;publications&gt;&lt;publication&gt;&lt;uuid&gt;2C3F2D81-8A36-4F2A-8893-0DE84CBF2093&lt;/uuid&gt;&lt;volume&gt;1&lt;/volume&gt;&lt;doi&gt;10.1146/annurev.marine.010908.163757&lt;/doi&gt;&lt;startpage&gt;443&lt;/startpage&gt;&lt;publication_date&gt;99200903251200000000222000&lt;/publication_date&gt;&lt;url&gt;http://www.annualreviews.org/doi/abs/10.1146/annurev.marine.010908.163757&lt;/url&gt;&lt;type&gt;400&lt;/type&gt;&lt;title&gt;Larval Dispersal and Marine Population Connectivity&lt;/title&gt;&lt;publisher&gt; Annual Reviews&lt;/publisher&gt;&lt;number&gt;1&lt;/number&gt;&lt;subtype&gt;400&lt;/subtype&gt;&lt;endpage&gt;466&lt;/endpage&gt;&lt;bundle&gt;&lt;publication&gt;&lt;title&gt;Annual Review of Marine Science&lt;/title&gt;&lt;type&gt;-100&lt;/type&gt;&lt;subtype&gt;-100&lt;/subtype&gt;&lt;uuid&gt;D64BB315-98A0-422B-BCF5-8E3017E4CDDF&lt;/uuid&gt;&lt;/publication&gt;&lt;/bundle&gt;&lt;authors&gt;&lt;author&gt;&lt;firstName&gt;Robert&lt;/firstName&gt;&lt;middleNames&gt;K&lt;/middleNames&gt;&lt;lastName&gt;Cowen&lt;/lastName&gt;&lt;/author&gt;&lt;author&gt;&lt;firstName&gt;Su&lt;/firstName&gt;&lt;lastName&gt;Sponaugle&lt;/lastName&gt;&lt;/author&gt;&lt;/authors&gt;&lt;/publication&gt;&lt;/publications&gt;&lt;cites&gt;&lt;/cites&gt;&lt;/citation&gt;</w:instrText>
      </w:r>
      <w:r w:rsidR="00E77CB0">
        <w:fldChar w:fldCharType="separate"/>
      </w:r>
      <w:r w:rsidR="00E77CB0">
        <w:rPr>
          <w:rFonts w:ascii="Cambria" w:hAnsi="Cambria" w:cs="Cambria"/>
        </w:rPr>
        <w:t>(Cowen &amp; Sponaugle 2009)</w:t>
      </w:r>
      <w:r w:rsidR="00E77CB0">
        <w:fldChar w:fldCharType="end"/>
      </w:r>
      <w:r>
        <w:t xml:space="preserve">. We couple the two models together, because while oceanic processes are the presiding driver of dispersal, biological processes also have highly influential roles </w:t>
      </w:r>
      <w:r w:rsidR="00E77CB0">
        <w:fldChar w:fldCharType="begin"/>
      </w:r>
      <w:r w:rsidR="00E77CB0">
        <w:instrText xml:space="preserve"> ADDIN PAPERS2_CITATIONS &lt;citation&gt;&lt;uuid&gt;97A3C92F-6C8B-4620-BA01-4A2A5C1E0B17&lt;/uuid&gt;&lt;priority&gt;2&lt;/priority&gt;&lt;publications&gt;&lt;publication&gt;&lt;uuid&gt;3F6FC796-6841-4E70-A9CA-2D0D28F9885A&lt;/uuid&gt;&lt;volume&gt;51&lt;/volume&gt;&lt;doi&gt;10.1016/s0065-2881(06)51002-8&lt;/doi&gt;&lt;startpage&gt;57&lt;/startpage&gt;&lt;publication_date&gt;99200600001200000000200000&lt;/publication_date&gt;&lt;type&gt;-1000&lt;/type&gt;&lt;title&gt;Are larvae of demersal fishes plankton or nekton?&lt;/title&gt;&lt;publisher&gt;Academic Press Ltd-Elsevier Science Ltd&lt;/publisher&gt;&lt;location&gt;200,8,-33.8743300,151.2132240&lt;/location&gt;&lt;institution&gt;Australian Museum, Sydney, NSW 2000, Australia.</w:instrText>
      </w:r>
    </w:p>
    <w:p w14:paraId="2DAAAAC9" w14:textId="7E1B3E1B" w:rsidR="00445318" w:rsidRDefault="00E77CB0">
      <w:pPr>
        <w:pStyle w:val="FirstParagraph"/>
        <w:rPr>
          <w:ins w:id="6" w:author="William Figueira" w:date="2016-05-04T09:01:00Z"/>
        </w:rPr>
      </w:pPr>
      <w:r>
        <w:instrText>Leis, JM (reprint author), Australian Museum, 6-8 Coll St, Sydney, NSW 2000, Australia.&lt;/institution&gt;&lt;subtype&gt;-1000&lt;/subtype&gt;&lt;place&gt;London&lt;/place&gt;&lt;endpage&gt;141&lt;/endpage&gt;&lt;bundle&gt;&lt;publication&gt;&lt;location&gt;200,4,51.5112139,-0.1198244&lt;/location&gt;&lt;title&gt;Advances in Marine Biology, Vol 51&lt;/title&gt;&lt;uuid&gt;8F808228-3108-4D8F-AC45-191258B16B3F&lt;/uuid&gt;&lt;subtype&gt;0&lt;/subtype&gt;&lt;publisher&gt;Academic Press Ltd-Elsevier Science Ltd&lt;/publisher&gt;&lt;type&gt;0&lt;/type&gt;&lt;place&gt;London&lt;/place&gt;&lt;publication_date&gt;99200600001200000000200000&lt;/publication_date&gt;&lt;/publication&gt;&lt;/bundle&gt;&lt;authors&gt;&lt;author&gt;&lt;firstName&gt;J&lt;/firstName&gt;&lt;middleNames&gt;M&lt;/middleNames&gt;&lt;lastName&gt;Leis&lt;/lastName&gt;&lt;/author&gt;&lt;/authors&gt;&lt;editors&gt;&lt;author&gt;&lt;firstName&gt;A&lt;/firstName&gt;&lt;middleNames&gt;J&lt;/middleNames&gt;&lt;lastName&gt;Southward&lt;/lastName&gt;&lt;/author&gt;&lt;author&gt;&lt;firstName&gt;D&lt;/firstName&gt;&lt;middleNames&gt;W&lt;/middleNames&gt;&lt;lastName&gt;Sims&lt;/lastName&gt;&lt;/author&gt;&lt;/editors&gt;&lt;/publication&gt;&lt;publication&gt;&lt;volume&gt;30&lt;/volume&gt;&lt;number&gt;3&lt;/number&gt;&lt;doi&gt;doi.org/10.5670/oceanog.2007.27&lt;/doi&gt;&lt;startpage&gt;22&lt;/startpage&gt;&lt;title&gt;Larval transport and dispersal in the coastal ocean and consequences for population connectivity&lt;/title&gt;&lt;uuid&gt;70A3FA12-B38C-4631-9E36-DE8FB8AD3B01&lt;/uuid&gt;&lt;subtype&gt;400&lt;/subtype&gt;&lt;endpage&gt;39&lt;/endpage&gt;&lt;type&gt;400&lt;/type&gt;&lt;publication_date&gt;99200700001200000000200000&lt;/publication_date&gt;&lt;bundle&gt;&lt;publication&gt;&lt;title&gt;Oceanography&lt;/title&gt;&lt;type&gt;-100&lt;/type&gt;&lt;subtype&gt;-100&lt;/subtype&gt;&lt;uuid&gt;4B961701-7653-4429-96B6-D79B16C78808&lt;/uuid&gt;&lt;/publication&gt;&lt;/bundle&gt;&lt;authors&gt;&lt;author&gt;&lt;firstName&gt;J&lt;/firstName&gt;&lt;lastName&gt;Pineda&lt;/lastName&gt;&lt;/author&gt;&lt;author&gt;&lt;firstName&gt;J&lt;/firstName&gt;&lt;middleNames&gt;A&lt;/middleNames&gt;&lt;lastName&gt;Hare&lt;/lastName&gt;&lt;/author&gt;&lt;author&gt;&lt;firstName&gt;S&lt;/firstName&gt;&lt;lastName&gt;Sponaungle&lt;/lastName&gt;&lt;/author&gt;&lt;/authors&gt;&lt;/publication&gt;&lt;/publications&gt;&lt;cites&gt;&lt;/cites&gt;&lt;/citation&gt;</w:instrText>
      </w:r>
      <w:r>
        <w:fldChar w:fldCharType="separate"/>
      </w:r>
      <w:r>
        <w:rPr>
          <w:rFonts w:ascii="Cambria" w:hAnsi="Cambria" w:cs="Cambria"/>
        </w:rPr>
        <w:t>(Leis 2006; Pineda et al. 2007)</w:t>
      </w:r>
      <w:r>
        <w:fldChar w:fldCharType="end"/>
      </w:r>
      <w:r w:rsidR="00C53753">
        <w:t>. Thes</w:t>
      </w:r>
      <w:ins w:id="7" w:author="William Figueira" w:date="2016-05-04T08:25:00Z">
        <w:r w:rsidR="00D02047">
          <w:t>e</w:t>
        </w:r>
      </w:ins>
      <w:del w:id="8" w:author="William Figueira" w:date="2016-05-04T08:25:00Z">
        <w:r w:rsidR="00C53753" w:rsidDel="00D02047">
          <w:delText>b</w:delText>
        </w:r>
      </w:del>
      <w:del w:id="9" w:author="William Figueira" w:date="2016-05-04T08:24:00Z">
        <w:r w:rsidR="00C53753" w:rsidDel="00D02047">
          <w:delText>e</w:delText>
        </w:r>
      </w:del>
      <w:r w:rsidR="00C53753">
        <w:t xml:space="preserve"> models are useful as we can predict connectivity patterns over large temporal and spatial scales in a cheap &amp; timely manner, compared to the current empirical techniques.</w:t>
      </w:r>
    </w:p>
    <w:p w14:paraId="5F0E6D29" w14:textId="7E0D517F" w:rsidR="00AA5FA8" w:rsidRDefault="00AA5FA8" w:rsidP="00AA5FA8">
      <w:pPr>
        <w:pStyle w:val="BodyText"/>
        <w:rPr>
          <w:ins w:id="10" w:author="William Figueira" w:date="2016-05-04T09:01:00Z"/>
        </w:rPr>
      </w:pPr>
      <w:ins w:id="11" w:author="William Figueira" w:date="2016-05-04T09:01:00Z">
        <w:r>
          <w:t>The intro should cover this ground….</w:t>
        </w:r>
      </w:ins>
    </w:p>
    <w:p w14:paraId="31C54762" w14:textId="77777777" w:rsidR="00AA5FA8" w:rsidRDefault="00AA5FA8" w:rsidP="00AA5FA8">
      <w:pPr>
        <w:pStyle w:val="BodyText"/>
        <w:rPr>
          <w:ins w:id="12" w:author="William Figueira" w:date="2016-05-04T09:01:00Z"/>
        </w:rPr>
      </w:pPr>
      <w:ins w:id="13" w:author="William Figueira" w:date="2016-05-04T09:01:00Z">
        <w:r>
          <w:t>- BPTM has been happening for over X-years now. There are &gt; XX studies which have used BPTM to estimate connectivity of some sort.  Models come in quite a range of shapes and sizes (so to speak).</w:t>
        </w:r>
      </w:ins>
    </w:p>
    <w:p w14:paraId="78505B2E" w14:textId="77777777" w:rsidR="00AA5FA8" w:rsidRDefault="00AA5FA8" w:rsidP="00AA5FA8">
      <w:pPr>
        <w:pStyle w:val="BodyText"/>
        <w:rPr>
          <w:ins w:id="14" w:author="William Figueira" w:date="2016-05-04T09:01:00Z"/>
        </w:rPr>
      </w:pPr>
      <w:ins w:id="15" w:author="William Figueira" w:date="2016-05-04T09:01:00Z">
        <w:r>
          <w:t>-BPTM powerful because they can provide connectivity estimates over spatial and temporal extents which are not possible with empirical studies.</w:t>
        </w:r>
      </w:ins>
    </w:p>
    <w:p w14:paraId="3DC6F915" w14:textId="77777777" w:rsidR="00AA5FA8" w:rsidRDefault="00AA5FA8" w:rsidP="00AA5FA8">
      <w:pPr>
        <w:pStyle w:val="BodyText"/>
        <w:rPr>
          <w:ins w:id="16" w:author="William Figueira" w:date="2016-05-04T09:01:00Z"/>
        </w:rPr>
      </w:pPr>
      <w:ins w:id="17" w:author="William Figueira" w:date="2016-05-04T09:01:00Z">
        <w:r>
          <w:t>- BPTM also give us the ability to importance of their relative components with virtual experiments.  Important questions asked in this are include: importance of behavior, swimming (horizontal and vertical) ability, …</w:t>
        </w:r>
      </w:ins>
    </w:p>
    <w:p w14:paraId="154E80C2" w14:textId="57DA13E0" w:rsidR="00AA5FA8" w:rsidRDefault="00AA5FA8" w:rsidP="00AA5FA8">
      <w:pPr>
        <w:pStyle w:val="BodyText"/>
        <w:rPr>
          <w:ins w:id="18" w:author="William Figueira" w:date="2016-05-04T09:01:00Z"/>
        </w:rPr>
      </w:pPr>
      <w:ins w:id="19" w:author="William Figueira" w:date="2016-05-04T09:01:00Z">
        <w:r>
          <w:t>- Given this body of work to date we should be developing a synthetic knowledge built upon it which allows us to better understand the both the drivers and consequences of system connectivity.  Give examples of knowledge gaps you were trying to address in the original review.</w:t>
        </w:r>
      </w:ins>
    </w:p>
    <w:p w14:paraId="7FAE5C0D" w14:textId="77777777" w:rsidR="00AA5FA8" w:rsidRDefault="00AA5FA8" w:rsidP="00AA5FA8">
      <w:pPr>
        <w:pStyle w:val="BodyText"/>
        <w:rPr>
          <w:ins w:id="20" w:author="William Figueira" w:date="2016-05-04T09:01:00Z"/>
        </w:rPr>
      </w:pPr>
      <w:ins w:id="21" w:author="William Figueira" w:date="2016-05-04T09:01:00Z">
        <w:r>
          <w:t xml:space="preserve"> - However we would argue that progression of knowledge in these important areas is being limited by some key shortcomings within the field</w:t>
        </w:r>
        <w:commentRangeStart w:id="22"/>
        <w:r>
          <w:t xml:space="preserve">: 1) </w:t>
        </w:r>
        <w:r w:rsidRPr="003D4A28">
          <w:t xml:space="preserve">model and parameter transparency, </w:t>
        </w:r>
        <w:r>
          <w:t xml:space="preserve">2) </w:t>
        </w:r>
        <w:r w:rsidRPr="003D4A28">
          <w:t xml:space="preserve">consistent response metrics,  and </w:t>
        </w:r>
        <w:r>
          <w:t xml:space="preserve">3) </w:t>
        </w:r>
        <w:r w:rsidRPr="003D4A28">
          <w:t>complete reporting of metric values</w:t>
        </w:r>
      </w:ins>
      <w:commentRangeEnd w:id="22"/>
      <w:ins w:id="23" w:author="William Figueira" w:date="2016-05-04T09:02:00Z">
        <w:r>
          <w:rPr>
            <w:rStyle w:val="CommentReference"/>
          </w:rPr>
          <w:commentReference w:id="22"/>
        </w:r>
      </w:ins>
      <w:ins w:id="24" w:author="William Figueira" w:date="2016-05-04T09:01:00Z">
        <w:r w:rsidRPr="003D4A28">
          <w:t>…</w:t>
        </w:r>
      </w:ins>
    </w:p>
    <w:p w14:paraId="60264503" w14:textId="77777777" w:rsidR="00AA5FA8" w:rsidRDefault="00AA5FA8">
      <w:pPr>
        <w:pStyle w:val="BodyText"/>
        <w:rPr>
          <w:ins w:id="25" w:author="William Figueira" w:date="2016-05-04T09:01:00Z"/>
        </w:rPr>
        <w:pPrChange w:id="26" w:author="William Figueira" w:date="2016-05-04T09:01:00Z">
          <w:pPr>
            <w:pStyle w:val="FirstParagraph"/>
          </w:pPr>
        </w:pPrChange>
      </w:pPr>
    </w:p>
    <w:p w14:paraId="3732619A" w14:textId="77777777" w:rsidR="00AA5FA8" w:rsidRDefault="00AA5FA8">
      <w:pPr>
        <w:pStyle w:val="BodyText"/>
        <w:rPr>
          <w:ins w:id="27" w:author="William Figueira" w:date="2016-05-04T09:01:00Z"/>
        </w:rPr>
        <w:pPrChange w:id="28" w:author="William Figueira" w:date="2016-05-04T09:01:00Z">
          <w:pPr>
            <w:pStyle w:val="FirstParagraph"/>
          </w:pPr>
        </w:pPrChange>
      </w:pPr>
    </w:p>
    <w:p w14:paraId="22D71ECC" w14:textId="77777777" w:rsidR="00AA5FA8" w:rsidRPr="00AA5FA8" w:rsidRDefault="00AA5FA8">
      <w:pPr>
        <w:pStyle w:val="BodyText"/>
        <w:pPrChange w:id="29" w:author="William Figueira" w:date="2016-05-04T09:01:00Z">
          <w:pPr>
            <w:pStyle w:val="FirstParagraph"/>
          </w:pPr>
        </w:pPrChange>
      </w:pPr>
    </w:p>
    <w:p w14:paraId="07669FBD" w14:textId="77777777" w:rsidR="00445318" w:rsidRDefault="00C53753">
      <w:pPr>
        <w:pStyle w:val="BodyText"/>
      </w:pPr>
      <w:commentRangeStart w:id="30"/>
      <w:proofErr w:type="spellStart"/>
      <w:r>
        <w:t>Utilising</w:t>
      </w:r>
      <w:proofErr w:type="spellEnd"/>
      <w:r>
        <w:t xml:space="preserve"> to the growing number of connectivity studies using these biophysical models, we wanted to conduct a meta-analysis to answer questions about how early-life history or oceanographic model parameters influence the connectivity and dispersal patterns described in the literature. This was found be an impossible task due to two factors. Comparisons between studies were made difficult due to the variety of metrics used </w:t>
      </w:r>
      <w:commentRangeEnd w:id="30"/>
      <w:r w:rsidR="00AA5FA8">
        <w:rPr>
          <w:rStyle w:val="CommentReference"/>
        </w:rPr>
        <w:commentReference w:id="30"/>
      </w:r>
      <w:r>
        <w:t xml:space="preserve">amongst the papers to measure the connectivity and dispersal. The other issue was the lack of transparency on the model </w:t>
      </w:r>
      <w:proofErr w:type="spellStart"/>
      <w:r>
        <w:t>parametrisation</w:t>
      </w:r>
      <w:proofErr w:type="spellEnd"/>
      <w:r>
        <w:t xml:space="preserve"> for many of the studies. The other motivation for the analysis was to validate our own models against existing studies. Validation is an important concern for any </w:t>
      </w:r>
      <w:proofErr w:type="spellStart"/>
      <w:r>
        <w:t>modeller</w:t>
      </w:r>
      <w:proofErr w:type="spellEnd"/>
      <w:r>
        <w:t xml:space="preserve"> and constraints of time and cost make using published literature a sound alternative to empirical research studies.</w:t>
      </w:r>
    </w:p>
    <w:p w14:paraId="070ACA6A" w14:textId="77777777" w:rsidR="00445318" w:rsidRDefault="00C53753">
      <w:pPr>
        <w:pStyle w:val="BodyText"/>
      </w:pPr>
      <w:commentRangeStart w:id="31"/>
      <w:r>
        <w:t xml:space="preserve">We reviewed a sample of the literature to see what metrics were used when reporting connectivity studies. The aim was to use these metrics in a meta-analysis, comparing how these metrics changed with </w:t>
      </w:r>
      <w:proofErr w:type="spellStart"/>
      <w:r>
        <w:t>parameterisation</w:t>
      </w:r>
      <w:proofErr w:type="spellEnd"/>
      <w:r>
        <w:t xml:space="preserve"> of the biological model. The second aim was to investigate how </w:t>
      </w:r>
      <w:proofErr w:type="spellStart"/>
      <w:r>
        <w:t>parametrisation</w:t>
      </w:r>
      <w:proofErr w:type="spellEnd"/>
      <w:r>
        <w:t xml:space="preserve"> of biophysical models effected the output. We </w:t>
      </w:r>
      <w:commentRangeEnd w:id="31"/>
      <w:r w:rsidR="00C95FE0">
        <w:rPr>
          <w:rStyle w:val="CommentReference"/>
        </w:rPr>
        <w:commentReference w:id="31"/>
      </w:r>
      <w:r>
        <w:t>conducted a database search for connectivity studies, in the last 6 years period (2010-2015) using a biophysical model in their methods. The start date of 2010 was chosen arbitrarily, to limit the search to a manageable amount of papers; note this was not an exhaustive search. The online search engines, ISI Web of Knowledge and SCOPUS, were queried with the keywords connectivity, model* and marine. The search returned 59 papers fitting within the scope of our study, consisting of 248 authors and published in 31 unique journals. The full list of references is available at (</w:t>
      </w:r>
      <w:r>
        <w:rPr>
          <w:i/>
        </w:rPr>
        <w:t xml:space="preserve">provide reference to .csv at </w:t>
      </w:r>
      <w:proofErr w:type="spellStart"/>
      <w:r>
        <w:rPr>
          <w:i/>
        </w:rPr>
        <w:t>github</w:t>
      </w:r>
      <w:proofErr w:type="spellEnd"/>
      <w:r>
        <w:rPr>
          <w:i/>
        </w:rPr>
        <w:t xml:space="preserve"> perhaps or in supplementary material?</w:t>
      </w:r>
      <w:r>
        <w:t>).</w:t>
      </w:r>
    </w:p>
    <w:p w14:paraId="4403F330" w14:textId="77777777" w:rsidR="00445318" w:rsidRDefault="00C53753">
      <w:pPr>
        <w:pStyle w:val="Heading2"/>
      </w:pPr>
      <w:bookmarkStart w:id="32" w:name="metrics"/>
      <w:bookmarkEnd w:id="32"/>
      <w:r>
        <w:t>Metrics</w:t>
      </w:r>
    </w:p>
    <w:p w14:paraId="6695587E" w14:textId="77777777" w:rsidR="00445318" w:rsidRDefault="00C53753">
      <w:pPr>
        <w:pStyle w:val="FirstParagraph"/>
      </w:pPr>
      <w:r>
        <w:t xml:space="preserve">Biophysical connectivity studies measure two distinct – yet related – systems, the patterns of connectivity between natal and settlement sites and </w:t>
      </w:r>
      <w:commentRangeStart w:id="33"/>
      <w:r>
        <w:t xml:space="preserve">the dispersal patterns of the system. </w:t>
      </w:r>
      <w:commentRangeEnd w:id="33"/>
      <w:r w:rsidR="00D02047">
        <w:rPr>
          <w:rStyle w:val="CommentReference"/>
        </w:rPr>
        <w:commentReference w:id="33"/>
      </w:r>
      <w:r>
        <w:t>The first is essentially a measure of source-sink dynamics, looking at patterns of production and settlement in marine species. The second is a measure of the total dispersal area, looking at issues such as how far the particles travel and where do they occur in highest densities in the system. In undertaking this review, we came across two impediments to a meta-analysis. Firstly, the hardest issue to overcome</w:t>
      </w:r>
      <w:del w:id="34" w:author="William Figueira" w:date="2016-05-04T08:28:00Z">
        <w:r w:rsidDel="00D02047">
          <w:delText>,</w:delText>
        </w:r>
      </w:del>
      <w:r>
        <w:t xml:space="preserve"> was that many studies </w:t>
      </w:r>
      <w:proofErr w:type="spellStart"/>
      <w:r>
        <w:t>utilised</w:t>
      </w:r>
      <w:proofErr w:type="spellEnd"/>
      <w:r>
        <w:t xml:space="preserve"> their own unique metric in measuring either of these patterns. In fact, we found over 30 different measures used to describe the patterns of connectivity &amp; dispersal in these papers. Secondly, often only a single summary statistic was reported, e.g. mean, median, or upper quartile. This is of lesser concern, and can depend on the underlying distribution, but it does make comparisons difficult.</w:t>
      </w:r>
    </w:p>
    <w:p w14:paraId="0A70D4BC" w14:textId="2C176FA8" w:rsidR="00445318" w:rsidRDefault="00C53753">
      <w:pPr>
        <w:pStyle w:val="BodyText"/>
      </w:pPr>
      <w:r>
        <w:t xml:space="preserve">In a field where there can be so many different response variables, it is difficult to nail down a core set of metrics to report and reliably compare against. The most common parameters found in the dataset related to distance the particles travelled and measures of </w:t>
      </w:r>
      <w:r>
        <w:lastRenderedPageBreak/>
        <w:t xml:space="preserve">self-recruitment, local-retention and settlement success (Table 1). </w:t>
      </w:r>
      <w:del w:id="35" w:author="William Figueira" w:date="2016-05-04T08:33:00Z">
        <w:r w:rsidDel="00D02047">
          <w:delText>Although t</w:delText>
        </w:r>
      </w:del>
      <w:ins w:id="36" w:author="William Figueira" w:date="2016-05-04T08:33:00Z">
        <w:r w:rsidR="00D02047">
          <w:t>T</w:t>
        </w:r>
      </w:ins>
      <w:r>
        <w:t xml:space="preserve">his is not as clear cut as it may seem, as there is confusion about the definitions of self-recruitment and local retention, with these terms often used interchangeably or synonymously with other terms such as self-connectivity. </w:t>
      </w:r>
      <w:r w:rsidR="00E77CB0">
        <w:fldChar w:fldCharType="begin"/>
      </w:r>
      <w:r w:rsidR="00E77CB0">
        <w:instrText xml:space="preserve"> ADDIN PAPERS2_CITATIONS &lt;citation&gt;&lt;uuid&gt;780FD904-5B79-45D9-855A-0DC760551823&lt;/uuid&gt;&lt;priority&gt;3&lt;/priority&gt;&lt;publications&gt;&lt;publication&gt;&lt;uuid&gt;015CF757-468E-4683-A276-25D593E2E4B2&lt;/uuid&gt;&lt;volume&gt;24&lt;/volume&gt;&lt;doi&gt;10.1890/13-0710.1&lt;/doi&gt;&lt;startpage&gt;257&lt;/startpage&gt;&lt;publication_date&gt;99201402141200000000222000&lt;/publication_date&gt;&lt;url&gt;http://www.esajournals.org/doi/abs/10.1890/13-0710.1&lt;/url&gt;&lt;type&gt;400&lt;/type&gt;&lt;title&gt;Beyond connectivity: how empirical methods can quantify population persistence to improve marine protected-area design&lt;/title&gt;&lt;publisher&gt; Ecological Society of America&lt;/publisher&gt;&lt;number&gt;2&lt;/number&gt;&lt;subtype&gt;400&lt;/subtype&gt;&lt;endpage&gt;270&lt;/endpage&gt;&lt;bundle&gt;&lt;publication&gt;&lt;url&gt;http://dx.doi.org&lt;/url&gt;&lt;title&gt;dx.doi.org&lt;/title&gt;&lt;type&gt;-100&lt;/type&gt;&lt;subtype&gt;-100&lt;/subtype&gt;&lt;uuid&gt;0A633CAF-BF07-47FB-9A02-85F1FB73A842&lt;/uuid&gt;&lt;/publication&gt;&lt;/bundle&gt;&lt;authors&gt;&lt;author&gt;&lt;firstName&gt;Scott&lt;/firstName&gt;&lt;middleNames&gt;C&lt;/middleNames&gt;&lt;lastName&gt;Burgess&lt;/lastName&gt;&lt;/author&gt;&lt;author&gt;&lt;firstName&gt;Kerry&lt;/firstName&gt;&lt;middleNames&gt;J&lt;/middleNames&gt;&lt;lastName&gt;Nickols&lt;/lastName&gt;&lt;/author&gt;&lt;author&gt;&lt;firstName&gt;Chris&lt;/firstName&gt;&lt;middleNames&gt;D&lt;/middleNames&gt;&lt;lastName&gt;Griesemer&lt;/lastName&gt;&lt;/author&gt;&lt;author&gt;&lt;firstName&gt;Lewis&lt;/firstName&gt;&lt;middleNames&gt;A K&lt;/middleNames&gt;&lt;lastName&gt;Barnett&lt;/lastName&gt;&lt;/author&gt;&lt;author&gt;&lt;firstName&gt;Allison&lt;/firstName&gt;&lt;middleNames&gt;G&lt;/middleNames&gt;&lt;lastName&gt;Dedrick&lt;/lastName&gt;&lt;/author&gt;&lt;author&gt;&lt;firstName&gt;Erin&lt;/firstName&gt;&lt;middleNames&gt;V&lt;/middleNames&gt;&lt;lastName&gt;Satterthwaite&lt;/lastName&gt;&lt;/author&gt;&lt;author&gt;&lt;firstName&gt;Lauren&lt;/firstName&gt;&lt;lastName&gt;Yamane&lt;/lastName&gt;&lt;/author&gt;&lt;author&gt;&lt;firstName&gt;Steven&lt;/firstName&gt;&lt;middleNames&gt;G&lt;/middleNames&gt;&lt;lastName&gt;Morgan&lt;/lastName&gt;&lt;/author&gt;&lt;author&gt;&lt;firstName&gt;J&lt;/firstName&gt;&lt;middleNames&gt;Wilson&lt;/middleNames&gt;&lt;lastName&gt;White&lt;/lastName&gt;&lt;/author&gt;&lt;author&gt;&lt;firstName&gt;Louis&lt;/firstName&gt;&lt;middleNames&gt;W&lt;/middleNames&gt;&lt;lastName&gt;Botsford&lt;/lastName&gt;&lt;/author&gt;&lt;/authors&gt;&lt;/publication&gt;&lt;/publications&gt;&lt;cites&gt;&lt;/cites&gt;&lt;/citation&gt;</w:instrText>
      </w:r>
      <w:r w:rsidR="00E77CB0">
        <w:fldChar w:fldCharType="separate"/>
      </w:r>
      <w:r w:rsidR="00E77CB0">
        <w:rPr>
          <w:rFonts w:ascii="Cambria" w:hAnsi="Cambria" w:cs="Cambria"/>
        </w:rPr>
        <w:t>(Burgess et al. 2014)</w:t>
      </w:r>
      <w:r w:rsidR="00E77CB0">
        <w:fldChar w:fldCharType="end"/>
      </w:r>
      <w:r>
        <w:t xml:space="preserve"> stated the definitions clearly and succinctly; local retention is the fraction of offspring produced by a population, which also recruits into that population, and self-recruitment is the fraction of recruitment to a site comprised of individuals born in that site.</w:t>
      </w:r>
    </w:p>
    <w:p w14:paraId="259DE68C" w14:textId="1A23535B" w:rsidR="00445318" w:rsidRDefault="00C53753">
      <w:pPr>
        <w:pStyle w:val="BodyText"/>
      </w:pPr>
      <w:r>
        <w:t>The de-facto standards for publishing the results of a biophysical connectivity study in our review, was to use a connectivity matrix as a measure of connectivity between sites (85%) and a dispersal kernel as a measure of spread (71%). A connectivity matrix is a square matrix with rows representing source sites and columns representing settlement sites</w:t>
      </w:r>
      <w:ins w:id="37" w:author="William Figueira" w:date="2016-05-04T08:34:00Z">
        <w:r w:rsidR="00D02047">
          <w:t xml:space="preserve"> (Figure 1a)</w:t>
        </w:r>
      </w:ins>
      <w:r>
        <w:t xml:space="preserve">. The diagonal of the matrix represents self-recruitment and each column, above and below the diagonal shows where settlers are coming from and where particles are settling too. Connectivity matrices are represented as either the potential connectivity (absolute values) or </w:t>
      </w:r>
      <w:proofErr w:type="spellStart"/>
      <w:r>
        <w:t>realised</w:t>
      </w:r>
      <w:proofErr w:type="spellEnd"/>
      <w:r>
        <w:t xml:space="preserve"> connectivity, which is the potential connectivity, </w:t>
      </w:r>
      <w:proofErr w:type="spellStart"/>
      <w:r>
        <w:t>normalised</w:t>
      </w:r>
      <w:proofErr w:type="spellEnd"/>
      <w:r>
        <w:t xml:space="preserve"> by the number of particles released. The most common metrics reported on from these matrices are self-recruitment (70%), local retention (62%), and transport success (42%; Table 1).</w:t>
      </w:r>
    </w:p>
    <w:p w14:paraId="35A24FD1" w14:textId="544AE9D7" w:rsidR="00445318" w:rsidRDefault="00C53753">
      <w:pPr>
        <w:pStyle w:val="BodyText"/>
      </w:pPr>
      <w:r>
        <w:t>A dispersal kernel is simply a probability distribution function of the particles in the system, which gives you a measure of how they moved in the system</w:t>
      </w:r>
      <w:ins w:id="38" w:author="William Figueira" w:date="2016-05-04T08:34:00Z">
        <w:r w:rsidR="00D02047">
          <w:t xml:space="preserve"> (Figure 1</w:t>
        </w:r>
      </w:ins>
      <w:ins w:id="39" w:author="William Figueira" w:date="2016-05-04T08:43:00Z">
        <w:r w:rsidR="00F207AC">
          <w:t>c-d</w:t>
        </w:r>
      </w:ins>
      <w:ins w:id="40" w:author="William Figueira" w:date="2016-05-04T08:34:00Z">
        <w:r w:rsidR="00D02047">
          <w:t>)</w:t>
        </w:r>
      </w:ins>
      <w:r>
        <w:t xml:space="preserve">. Dispersal kernels are often overlaid on GIS images of the study area, in order to give the reader a better understanding of the spread and concentration of the </w:t>
      </w:r>
      <w:proofErr w:type="spellStart"/>
      <w:r>
        <w:t>advected</w:t>
      </w:r>
      <w:proofErr w:type="spellEnd"/>
      <w:r>
        <w:t xml:space="preserve"> particles. The most common metric reported from the dispersal kernel is distance travelled, however, the methods of reporting the distance travelled varies from mean (57.1%), maximum (33.3%), median (11.9%), upper quartile (11.9%), and the minimum distance travelled (4.8%; Table 1). </w:t>
      </w:r>
      <w:ins w:id="41" w:author="William Figueira" w:date="2016-05-04T08:35:00Z">
        <w:r w:rsidR="00D02047">
          <w:t xml:space="preserve">There were also different interpretations of </w:t>
        </w:r>
      </w:ins>
      <w:del w:id="42" w:author="William Figueira" w:date="2016-05-04T08:36:00Z">
        <w:r w:rsidDel="00D02047">
          <w:delText xml:space="preserve">To add to the confusion, </w:delText>
        </w:r>
      </w:del>
      <w:del w:id="43" w:author="William Figueira" w:date="2016-05-04T08:35:00Z">
        <w:r w:rsidDel="00D02047">
          <w:delText xml:space="preserve">there were different interpretations of </w:delText>
        </w:r>
      </w:del>
      <w:r>
        <w:t xml:space="preserve">distance travelled; either it was the distance from the origin site to the final site, or the total length of the particles trajectory. </w:t>
      </w:r>
      <w:del w:id="44" w:author="William Figueira" w:date="2016-05-04T08:36:00Z">
        <w:r w:rsidDel="00D02047">
          <w:delText>In terms of measuring spread, t</w:delText>
        </w:r>
      </w:del>
      <w:ins w:id="45" w:author="William Figueira" w:date="2016-05-04T08:36:00Z">
        <w:r w:rsidR="00D02047">
          <w:t>T</w:t>
        </w:r>
      </w:ins>
      <w:r>
        <w:t xml:space="preserve">here was no consensus </w:t>
      </w:r>
      <w:del w:id="46" w:author="William Figueira" w:date="2016-05-04T08:37:00Z">
        <w:r w:rsidDel="00D02047">
          <w:delText xml:space="preserve">amongst the studies </w:delText>
        </w:r>
      </w:del>
      <w:r>
        <w:t xml:space="preserve">on how to report </w:t>
      </w:r>
      <w:ins w:id="47" w:author="William Figueira" w:date="2016-05-04T08:36:00Z">
        <w:r w:rsidR="00D02047">
          <w:t xml:space="preserve">the breadth of the </w:t>
        </w:r>
      </w:ins>
      <w:ins w:id="48" w:author="William Figueira" w:date="2016-05-04T08:37:00Z">
        <w:r w:rsidR="00D02047">
          <w:t>dispersal distance distribution</w:t>
        </w:r>
      </w:ins>
      <w:ins w:id="49" w:author="William Figueira" w:date="2016-05-04T08:36:00Z">
        <w:r w:rsidR="00D02047">
          <w:t xml:space="preserve"> </w:t>
        </w:r>
      </w:ins>
      <w:ins w:id="50" w:author="William Figueira" w:date="2016-05-04T08:37:00Z">
        <w:r w:rsidR="00D02047">
          <w:t xml:space="preserve">with studies reporting various parameters such as </w:t>
        </w:r>
      </w:ins>
      <w:ins w:id="51" w:author="William Figueira" w:date="2016-05-04T08:38:00Z">
        <w:r w:rsidR="00D02047">
          <w:t>…..</w:t>
        </w:r>
      </w:ins>
      <w:del w:id="52" w:author="William Figueira" w:date="2016-05-04T08:38:00Z">
        <w:r w:rsidDel="00D02047">
          <w:delText>the results</w:delText>
        </w:r>
      </w:del>
      <w:r>
        <w:t>.</w:t>
      </w:r>
    </w:p>
    <w:p w14:paraId="2EDCDF4A" w14:textId="77777777" w:rsidR="00445318" w:rsidRDefault="00C53753">
      <w:pPr>
        <w:pStyle w:val="BodyText"/>
      </w:pPr>
      <w:commentRangeStart w:id="53"/>
      <w:r>
        <w:rPr>
          <w:i/>
        </w:rPr>
        <w:t>Do I want to talk about how the different spread metrics?</w:t>
      </w:r>
      <w:commentRangeEnd w:id="53"/>
      <w:r w:rsidR="00D02047">
        <w:rPr>
          <w:rStyle w:val="CommentReference"/>
        </w:rPr>
        <w:commentReference w:id="53"/>
      </w:r>
    </w:p>
    <w:p w14:paraId="6A6EF5F8" w14:textId="77777777" w:rsidR="00445318" w:rsidRDefault="00C53753">
      <w:pPr>
        <w:pStyle w:val="BodyText"/>
      </w:pPr>
      <w:commentRangeStart w:id="54"/>
      <w:r>
        <w:rPr>
          <w:i/>
        </w:rPr>
        <w:t>Reference a connectivity matrix &amp; dispersal kernel from another study?</w:t>
      </w:r>
      <w:commentRangeEnd w:id="54"/>
      <w:r w:rsidR="00D02047">
        <w:rPr>
          <w:rStyle w:val="CommentReference"/>
        </w:rPr>
        <w:commentReference w:id="54"/>
      </w:r>
    </w:p>
    <w:p w14:paraId="3DDF0E00" w14:textId="58F9B67E" w:rsidR="00445318" w:rsidRDefault="00C53753">
      <w:pPr>
        <w:pStyle w:val="BodyText"/>
      </w:pPr>
      <w:r>
        <w:t xml:space="preserve">Both connectivity matrices and dispersal kernels are commonly depicted using heat maps, graphical techniques where a </w:t>
      </w:r>
      <w:proofErr w:type="spellStart"/>
      <w:r>
        <w:t>colour</w:t>
      </w:r>
      <w:proofErr w:type="spellEnd"/>
      <w:r>
        <w:t xml:space="preserve"> system is used to represent numbers</w:t>
      </w:r>
      <w:ins w:id="55" w:author="William Figueira" w:date="2016-05-04T08:44:00Z">
        <w:r w:rsidR="00F207AC">
          <w:t xml:space="preserve"> (Figure 1b)</w:t>
        </w:r>
      </w:ins>
      <w:r>
        <w:t xml:space="preserve">. Heat maps are a great </w:t>
      </w:r>
      <w:proofErr w:type="spellStart"/>
      <w:r>
        <w:t>visualisation</w:t>
      </w:r>
      <w:proofErr w:type="spellEnd"/>
      <w:r>
        <w:t xml:space="preserve"> tool for the reader and are to be encouraged, however, it restricts what information which can be extracted from the graph. In general, the range of values depicted are large, and thus they are binned to set of </w:t>
      </w:r>
      <w:proofErr w:type="spellStart"/>
      <w:r>
        <w:t>colours</w:t>
      </w:r>
      <w:proofErr w:type="spellEnd"/>
      <w:r>
        <w:t>, resulting in information loss. Comparative quantitative metrics are essential for analysis between studies, which becomes difficult if the connectivity matrix depicted using a heat map is all that is published as part of the results. Therefore is it imperative for future comparisons that the raw data be published along with the heat maps.</w:t>
      </w:r>
    </w:p>
    <w:p w14:paraId="3128E6D9" w14:textId="77777777" w:rsidR="00445318" w:rsidRDefault="00C53753">
      <w:pPr>
        <w:pStyle w:val="Heading2"/>
      </w:pPr>
      <w:bookmarkStart w:id="56" w:name="models-and-reproducibility"/>
      <w:bookmarkEnd w:id="56"/>
      <w:r>
        <w:lastRenderedPageBreak/>
        <w:t>Models and reproducibility</w:t>
      </w:r>
    </w:p>
    <w:p w14:paraId="092CEC4D" w14:textId="77777777" w:rsidR="00445318" w:rsidRDefault="00C53753">
      <w:pPr>
        <w:pStyle w:val="FirstParagraph"/>
      </w:pPr>
      <w:r>
        <w:t xml:space="preserve">Reproducibility, a term often synonymous with open science, is an important facet in assessing the scientific merit of a published paper. It can be difficult to achieve in large empirical studies due to experimental variance </w:t>
      </w:r>
      <w:r w:rsidR="00E77CB0">
        <w:fldChar w:fldCharType="begin"/>
      </w:r>
      <w:r w:rsidR="00E77CB0">
        <w:instrText xml:space="preserve"> ADDIN PAPERS2_CITATIONS &lt;citation&gt;&lt;uuid&gt;5B7FF6E4-B0C7-4C1C-8BB0-2AFA513E1094&lt;/uuid&gt;&lt;priority&gt;4&lt;/priority&gt;&lt;publications&gt;&lt;publication&gt;&lt;uuid&gt;07D03AE9-F05A-4F19-8666-D2CD7B6C9BF5&lt;/uuid&gt;&lt;volume&gt;349&lt;/volume&gt;&lt;doi&gt;10.1126/science.aac4716&lt;/doi&gt;&lt;startpage&gt;aac4716&lt;/startpage&gt;&lt;publication_date&gt;99201508281200000000222000&lt;/publication_date&gt;&lt;url&gt;http://www.sciencemag.org/cgi/doi/10.1126/science.aac4716&lt;/url&gt;&lt;type&gt;400&lt;/type&gt;&lt;title&gt;Estimating the reproducibility of psychological science.&lt;/title&gt;&lt;institution&gt;Open Science Collaboration, Nuenen, Netherlands&lt;/institution&gt;&lt;number&gt;6251&lt;/number&gt;&lt;subtype&gt;400&lt;/subtype&gt;&lt;endpage&gt;aac4716&lt;/endpage&gt;&lt;bundle&gt;&lt;publication&gt;&lt;url&gt;http://www.sciencemag.org&lt;/url&gt;&lt;title&gt;Science&lt;/title&gt;&lt;type&gt;-100&lt;/type&gt;&lt;subtype&gt;-100&lt;/subtype&gt;&lt;uuid&gt;A12AA180-1B77-4F36-AE0E-4312B429C9D6&lt;/uuid&gt;&lt;/publication&gt;&lt;/bundle&gt;&lt;authors&gt;&lt;author&gt;&lt;lastName&gt;Open Science Collaboration&lt;/lastName&gt;&lt;/author&gt;&lt;/authors&gt;&lt;/publication&gt;&lt;/publications&gt;&lt;cites&gt;&lt;/cites&gt;&lt;/citation&gt;</w:instrText>
      </w:r>
      <w:r w:rsidR="00E77CB0">
        <w:fldChar w:fldCharType="separate"/>
      </w:r>
      <w:r w:rsidR="00E77CB0">
        <w:rPr>
          <w:rFonts w:ascii="Cambria" w:hAnsi="Cambria" w:cs="Cambria"/>
        </w:rPr>
        <w:t>(Open Science Collaboration 2015)</w:t>
      </w:r>
      <w:r w:rsidR="00E77CB0">
        <w:fldChar w:fldCharType="end"/>
      </w:r>
      <w:r>
        <w:t xml:space="preserve">, however, the same challenges do not exist in computational modelling </w:t>
      </w:r>
      <w:r w:rsidR="00E77CB0">
        <w:fldChar w:fldCharType="begin"/>
      </w:r>
      <w:r w:rsidR="00E77CB0">
        <w:instrText xml:space="preserve"> ADDIN PAPERS2_CITATIONS &lt;citation&gt;&lt;uuid&gt;19EF5948-CB94-4C9D-B037-2A4EE30F9BA8&lt;/uuid&gt;&lt;priority&gt;5&lt;/priority&gt;&lt;publications&gt;&lt;publication&gt;&lt;volume&gt;334&lt;/volume&gt;&lt;publication_date&gt;99201112011200000000222000&lt;/publication_date&gt;&lt;number&gt;6060&lt;/number&gt;&lt;doi&gt;10.1126/science.1213847&lt;/doi&gt;&lt;startpage&gt;1226&lt;/startpage&gt;&lt;title&gt;Reproducible Research in Computational Science&lt;/title&gt;&lt;uuid&gt;C4856F71-6BAF-4700-B730-08BDF61CB77F&lt;/uuid&gt;&lt;subtype&gt;400&lt;/subtype&gt;&lt;endpage&gt;1227&lt;/endpage&gt;&lt;type&gt;400&lt;/type&gt;&lt;url&gt;http://www.sciencemag.org/cgi/doi/10.1126/science.1213847&lt;/url&gt;&lt;bundle&gt;&lt;publication&gt;&lt;url&gt;http://www.sciencemag.org&lt;/url&gt;&lt;title&gt;Science&lt;/title&gt;&lt;type&gt;-100&lt;/type&gt;&lt;subtype&gt;-100&lt;/subtype&gt;&lt;uuid&gt;A12AA180-1B77-4F36-AE0E-4312B429C9D6&lt;/uuid&gt;&lt;/publication&gt;&lt;/bundle&gt;&lt;authors&gt;&lt;author&gt;&lt;firstName&gt;R&lt;/firstName&gt;&lt;middleNames&gt;D&lt;/middleNames&gt;&lt;lastName&gt;Peng&lt;/lastName&gt;&lt;/author&gt;&lt;/authors&gt;&lt;/publication&gt;&lt;/publications&gt;&lt;cites&gt;&lt;/cites&gt;&lt;/citation&gt;</w:instrText>
      </w:r>
      <w:r w:rsidR="00E77CB0">
        <w:fldChar w:fldCharType="separate"/>
      </w:r>
      <w:r w:rsidR="00E77CB0">
        <w:rPr>
          <w:rFonts w:ascii="Cambria" w:hAnsi="Cambria" w:cs="Cambria"/>
        </w:rPr>
        <w:t>(Peng 2011)</w:t>
      </w:r>
      <w:r w:rsidR="00E77CB0">
        <w:fldChar w:fldCharType="end"/>
      </w:r>
      <w:r>
        <w:t>. Ideally for reproducibility, the model configurations, source code and the output data is made available at the time of publishing. Transparency provides both confidence to the reader, and importantly the peer reviewer, about the outcome and interpretations of the study.</w:t>
      </w:r>
    </w:p>
    <w:p w14:paraId="1B71F4CE" w14:textId="77777777" w:rsidR="00445318" w:rsidRDefault="00E77CB0">
      <w:pPr>
        <w:pStyle w:val="BodyText"/>
      </w:pPr>
      <w:r>
        <w:fldChar w:fldCharType="begin"/>
      </w:r>
      <w:r>
        <w:instrText xml:space="preserve"> ADDIN PAPERS2_CITATIONS &lt;citation&gt;&lt;uuid&gt;3190C7D5-D3BF-47E3-A36C-4BA5897A36FC&lt;/uuid&gt;&lt;priority&gt;6&lt;/priority&gt;&lt;publications&gt;&lt;publication&gt;&lt;volume&gt;9&lt;/volume&gt;&lt;publication_date&gt;99201310241200000000222000&lt;/publication_date&gt;&lt;number&gt;10&lt;/number&gt;&lt;doi&gt;10.1371/journal.pcbi.1003285&lt;/doi&gt;&lt;startpage&gt;e1003285&lt;/startpage&gt;&lt;title&gt;Ten Simple Rules for Reproducible Computational Research&lt;/title&gt;&lt;uuid&gt;02D7737D-BDF8-44AF-A6A7-498C4BF7EF7F&lt;/uuid&gt;&lt;subtype&gt;400&lt;/subtype&gt;&lt;type&gt;400&lt;/type&gt;&lt;url&gt;http://dx.plos.org/10.1371/journal.pcbi.1003285&lt;/url&gt;&lt;bundle&gt;&lt;publication&gt;&lt;title&gt;PLoS Computational Biology&lt;/title&gt;&lt;type&gt;-100&lt;/type&gt;&lt;subtype&gt;-100&lt;/subtype&gt;&lt;uuid&gt;546AC214-492B-4BEC-9F22-61906F9B929E&lt;/uuid&gt;&lt;/publication&gt;&lt;/bundle&gt;&lt;authors&gt;&lt;author&gt;&lt;firstName&gt;Geir&lt;/firstName&gt;&lt;middleNames&gt;Kjetil&lt;/middleNames&gt;&lt;lastName&gt;Sandve&lt;/lastName&gt;&lt;/author&gt;&lt;author&gt;&lt;firstName&gt;Anton&lt;/firstName&gt;&lt;lastName&gt;Nekrutenko&lt;/lastName&gt;&lt;/author&gt;&lt;author&gt;&lt;firstName&gt;James&lt;/firstName&gt;&lt;lastName&gt;Taylor&lt;/lastName&gt;&lt;/author&gt;&lt;author&gt;&lt;firstName&gt;Eivind&lt;/firstName&gt;&lt;lastName&gt;Hovig&lt;/lastName&gt;&lt;/author&gt;&lt;/authors&gt;&lt;editors&gt;&lt;author&gt;&lt;firstName&gt;Philip&lt;/firstName&gt;&lt;middleNames&gt;E&lt;/middleNames&gt;&lt;lastName&gt;Bourne&lt;/lastName&gt;&lt;/author&gt;&lt;/editors&gt;&lt;/publication&gt;&lt;/publications&gt;&lt;cites&gt;&lt;/cites&gt;&lt;/citation&gt;</w:instrText>
      </w:r>
      <w:r>
        <w:fldChar w:fldCharType="separate"/>
      </w:r>
      <w:r>
        <w:rPr>
          <w:rFonts w:ascii="Cambria" w:hAnsi="Cambria" w:cs="Cambria"/>
        </w:rPr>
        <w:t>(Sandve et al. 2013)</w:t>
      </w:r>
      <w:r>
        <w:fldChar w:fldCharType="end"/>
      </w:r>
      <w:r w:rsidR="00C53753">
        <w:t xml:space="preserve"> produced ten rules of reproducibility for computational research, which all apply to studies involving a biophysical model. Most are intuitive, such as tracking exactly how results were obtained, automating as many steps as possible, and using version control for scripts, code &amp; software. Others are not thought about as often, like recording the seed used for random number generators. The most visible facet to a researcher reading a published study is Rule 10; “all input data, scripts, versions, parameters, and intermediate results should be made publicly and easily accessible” </w:t>
      </w:r>
      <w:r>
        <w:fldChar w:fldCharType="begin"/>
      </w:r>
      <w:r>
        <w:instrText xml:space="preserve"> ADDIN PAPERS2_CITATIONS &lt;citation&gt;&lt;uuid&gt;1BBDEA75-3DF6-4AF1-B441-9AAC7DB43D96&lt;/uuid&gt;&lt;priority&gt;7&lt;/priority&gt;&lt;publications&gt;&lt;publication&gt;&lt;volume&gt;9&lt;/volume&gt;&lt;publication_date&gt;99201310241200000000222000&lt;/publication_date&gt;&lt;number&gt;10&lt;/number&gt;&lt;doi&gt;10.1371/journal.pcbi.1003285&lt;/doi&gt;&lt;startpage&gt;e1003285&lt;/startpage&gt;&lt;title&gt;Ten Simple Rules for Reproducible Computational Research&lt;/title&gt;&lt;uuid&gt;02D7737D-BDF8-44AF-A6A7-498C4BF7EF7F&lt;/uuid&gt;&lt;subtype&gt;400&lt;/subtype&gt;&lt;type&gt;400&lt;/type&gt;&lt;url&gt;http://dx.plos.org/10.1371/journal.pcbi.1003285&lt;/url&gt;&lt;bundle&gt;&lt;publication&gt;&lt;title&gt;PLoS Computational Biology&lt;/title&gt;&lt;type&gt;-100&lt;/type&gt;&lt;subtype&gt;-100&lt;/subtype&gt;&lt;uuid&gt;546AC214-492B-4BEC-9F22-61906F9B929E&lt;/uuid&gt;&lt;/publication&gt;&lt;/bundle&gt;&lt;authors&gt;&lt;author&gt;&lt;firstName&gt;Geir&lt;/firstName&gt;&lt;middleNames&gt;Kjetil&lt;/middleNames&gt;&lt;lastName&gt;Sandve&lt;/lastName&gt;&lt;/author&gt;&lt;author&gt;&lt;firstName&gt;Anton&lt;/firstName&gt;&lt;lastName&gt;Nekrutenko&lt;/lastName&gt;&lt;/author&gt;&lt;author&gt;&lt;firstName&gt;James&lt;/firstName&gt;&lt;lastName&gt;Taylor&lt;/lastName&gt;&lt;/author&gt;&lt;author&gt;&lt;firstName&gt;Eivind&lt;/firstName&gt;&lt;lastName&gt;Hovig&lt;/lastName&gt;&lt;/author&gt;&lt;/authors&gt;&lt;editors&gt;&lt;author&gt;&lt;firstName&gt;Philip&lt;/firstName&gt;&lt;middleNames&gt;E&lt;/middleNames&gt;&lt;lastName&gt;Bourne&lt;/lastName&gt;&lt;/author&gt;&lt;/editors&gt;&lt;/publication&gt;&lt;/publications&gt;&lt;cites&gt;&lt;/cites&gt;&lt;/citation&gt;</w:instrText>
      </w:r>
      <w:r>
        <w:fldChar w:fldCharType="separate"/>
      </w:r>
      <w:r>
        <w:rPr>
          <w:rFonts w:ascii="Cambria" w:hAnsi="Cambria" w:cs="Cambria"/>
        </w:rPr>
        <w:t>(Sandve et al. 2013)</w:t>
      </w:r>
      <w:r>
        <w:fldChar w:fldCharType="end"/>
      </w:r>
      <w:r w:rsidR="00C53753">
        <w:t>.</w:t>
      </w:r>
    </w:p>
    <w:p w14:paraId="7DC94A77" w14:textId="77777777" w:rsidR="00445318" w:rsidRDefault="00C53753">
      <w:pPr>
        <w:pStyle w:val="BodyText"/>
      </w:pPr>
      <w:r>
        <w:t xml:space="preserve">Transparency is difficult when performing complex modelling because of all the parameters used. Also, researchers are often </w:t>
      </w:r>
      <w:commentRangeStart w:id="57"/>
      <w:r>
        <w:t xml:space="preserve">familiar </w:t>
      </w:r>
      <w:commentRangeEnd w:id="57"/>
      <w:r w:rsidR="00F207AC">
        <w:rPr>
          <w:rStyle w:val="CommentReference"/>
        </w:rPr>
        <w:commentReference w:id="57"/>
      </w:r>
      <w:r>
        <w:t xml:space="preserve">with either the biological or oceanographic model, making it harder to know what parameters are important to publish. </w:t>
      </w:r>
      <w:commentRangeStart w:id="58"/>
      <w:r>
        <w:t xml:space="preserve">In the subset of connectivity studies that we used for the review, there were many common and easily rectifiable omissions that prevented reproducibility, deduced while inspecting the methods and supporting information. 12% of the studies did not mention the years used for their oceanographic model in their simulation. 34% did not mention the time-step used when </w:t>
      </w:r>
      <w:proofErr w:type="spellStart"/>
      <w:r>
        <w:t>advecting</w:t>
      </w:r>
      <w:proofErr w:type="spellEnd"/>
      <w:r>
        <w:t xml:space="preserve"> the particles in their model. 69% mentioned using diffusion in their model, but only 51% of these published the diffusion coefficient used. When mortality was implemented into the biophysical model, 25% of these studies did not include either the mortality curve or rate used.</w:t>
      </w:r>
      <w:commentRangeEnd w:id="58"/>
      <w:r w:rsidR="00F207AC">
        <w:rPr>
          <w:rStyle w:val="CommentReference"/>
        </w:rPr>
        <w:commentReference w:id="58"/>
      </w:r>
    </w:p>
    <w:p w14:paraId="2E3AA9F2" w14:textId="2AA12BF7" w:rsidR="00445318" w:rsidRDefault="00C53753">
      <w:pPr>
        <w:pStyle w:val="BodyText"/>
      </w:pPr>
      <w:r>
        <w:t xml:space="preserve">Complexity in biophysical models derives from coupling two distinct models, biological and physical, creating an additive effect on the number of input parameters. However, it is impossible to reproduce a biophysical connectivity study without all of these parameters, hence the importance of publishing these parameters along with the results. The strong trend towards supplementary information in journals allows for publication of these parameters without obscuring the primary scientific message. The cost of reproducible research for biophysical studies is minimal, many free online repositories exist for both source code and data, two popular examples being GitHub (http://github.com) and Dryad (http://datadryad.org). Only two studies in the review uploaded their data </w:t>
      </w:r>
      <w:del w:id="59" w:author="William Figueira" w:date="2016-05-04T08:48:00Z">
        <w:r w:rsidDel="00F207AC">
          <w:delText xml:space="preserve">accessible </w:delText>
        </w:r>
      </w:del>
      <w:r>
        <w:t>using such a portal, both choosing to use Dryad. Several journals are also making reproducibility a requirement and providing mechanisms for online storage of data (e.g. PLOS Biology).</w:t>
      </w:r>
    </w:p>
    <w:p w14:paraId="1B96865A" w14:textId="77777777" w:rsidR="00445318" w:rsidRDefault="00C53753">
      <w:pPr>
        <w:pStyle w:val="Heading2"/>
      </w:pPr>
      <w:bookmarkStart w:id="60" w:name="a-common-approach"/>
      <w:bookmarkEnd w:id="60"/>
      <w:r>
        <w:t>A common approach</w:t>
      </w:r>
    </w:p>
    <w:p w14:paraId="78ACF193" w14:textId="5A88DC01" w:rsidR="00445318" w:rsidRDefault="00C53753">
      <w:pPr>
        <w:pStyle w:val="FirstParagraph"/>
      </w:pPr>
      <w:r>
        <w:t xml:space="preserve">In order to provide transparency and allow for useful comparisons between connectivity studies using biophysical models, we need a common approach to publishing both methods </w:t>
      </w:r>
      <w:r>
        <w:lastRenderedPageBreak/>
        <w:t xml:space="preserve">and results. We identified two main problems in the literature with connectivity studies preventing us from making meaningful comparisons. </w:t>
      </w:r>
      <w:ins w:id="61" w:author="William Figueira" w:date="2016-05-04T08:53:00Z">
        <w:r w:rsidR="00AA5418">
          <w:t>The first is a lack of common</w:t>
        </w:r>
      </w:ins>
      <w:ins w:id="62" w:author="William Figueira" w:date="2016-05-04T08:55:00Z">
        <w:r w:rsidR="00AA5418">
          <w:t xml:space="preserve">ality </w:t>
        </w:r>
        <w:proofErr w:type="gramStart"/>
        <w:r w:rsidR="00AA5418">
          <w:t xml:space="preserve">of </w:t>
        </w:r>
      </w:ins>
      <w:ins w:id="63" w:author="William Figueira" w:date="2016-05-04T08:53:00Z">
        <w:r w:rsidR="00AA5418">
          <w:t xml:space="preserve"> derived</w:t>
        </w:r>
        <w:proofErr w:type="gramEnd"/>
        <w:r w:rsidR="00AA5418">
          <w:t xml:space="preserve"> connectivity metrics </w:t>
        </w:r>
      </w:ins>
      <w:ins w:id="64" w:author="William Figueira" w:date="2016-05-04T08:54:00Z">
        <w:r w:rsidR="00AA5418">
          <w:t xml:space="preserve">amongst studies </w:t>
        </w:r>
      </w:ins>
      <w:ins w:id="65" w:author="William Figueira" w:date="2016-05-04T08:53:00Z">
        <w:r w:rsidR="00AA5418">
          <w:t xml:space="preserve">and incomplete reporting </w:t>
        </w:r>
      </w:ins>
      <w:ins w:id="66" w:author="William Figueira" w:date="2016-05-04T08:54:00Z">
        <w:r w:rsidR="00AA5418">
          <w:t>of metric values used.</w:t>
        </w:r>
      </w:ins>
      <w:ins w:id="67" w:author="William Figueira" w:date="2016-05-04T08:55:00Z">
        <w:r w:rsidR="00AA5418">
          <w:t xml:space="preserve"> </w:t>
        </w:r>
      </w:ins>
      <w:del w:id="68" w:author="William Figueira" w:date="2016-05-04T08:55:00Z">
        <w:r w:rsidDel="00AA5418">
          <w:delText xml:space="preserve">The first is the inconsistency in the metrics </w:delText>
        </w:r>
      </w:del>
      <w:del w:id="69" w:author="William Figueira" w:date="2016-05-04T08:51:00Z">
        <w:r w:rsidDel="00F207AC">
          <w:delText>used in</w:delText>
        </w:r>
      </w:del>
      <w:del w:id="70" w:author="William Figueira" w:date="2016-05-04T08:55:00Z">
        <w:r w:rsidDel="00AA5418">
          <w:delText xml:space="preserve"> connectivity models and how we present the data. </w:delText>
        </w:r>
      </w:del>
      <w:r>
        <w:t>The second is the lack of reproducibility and clarity of the model parameters used in studies.</w:t>
      </w:r>
    </w:p>
    <w:p w14:paraId="1DBC8E2A" w14:textId="37AC344A" w:rsidR="00445318" w:rsidRDefault="00C53753">
      <w:pPr>
        <w:pStyle w:val="BodyText"/>
      </w:pPr>
      <w:r>
        <w:t xml:space="preserve">To get consistency amongst metrics, our suggested approach is to </w:t>
      </w:r>
      <w:proofErr w:type="spellStart"/>
      <w:r>
        <w:t>utilise</w:t>
      </w:r>
      <w:proofErr w:type="spellEnd"/>
      <w:r>
        <w:t xml:space="preserve"> the two most common metrics used. These provide useful measures and also they should be readily accepted amongst the research community (Table 2). The first metric, a connectivity matrix, is the most useful for connectivity studies. The connectivity measures of self-recruitment, local retention and settlement success can all be calculated simply from the underlying matrix data. Therefore, in addition to presenting the data in a heat map </w:t>
      </w:r>
      <w:proofErr w:type="spellStart"/>
      <w:r>
        <w:t>visualisation</w:t>
      </w:r>
      <w:proofErr w:type="spellEnd"/>
      <w:r>
        <w:t>, the full connectivity matrix should be published. It is suggested these are published in an online data-repository or attached as supplementary information, rather than in the body of the paper.</w:t>
      </w:r>
      <w:ins w:id="71" w:author="William Figueira" w:date="2016-05-04T08:56:00Z">
        <w:r w:rsidR="00AA5418">
          <w:t xml:space="preserve">  This is especially important where studies may have simulated a number of connectivity matrices for different situations (time periods, parameter combinations).</w:t>
        </w:r>
      </w:ins>
    </w:p>
    <w:p w14:paraId="65A69B2D" w14:textId="6A6304DE" w:rsidR="00445318" w:rsidRDefault="00C53753">
      <w:pPr>
        <w:pStyle w:val="BodyText"/>
      </w:pPr>
      <w:r>
        <w:t xml:space="preserve">The second most important metric used to describe the output of these models is the dispersal kernel. The dispersal kernel gives </w:t>
      </w:r>
      <w:del w:id="72" w:author="William Figueira" w:date="2016-05-04T08:57:00Z">
        <w:r w:rsidDel="00AA5418">
          <w:delText xml:space="preserve">up </w:delText>
        </w:r>
      </w:del>
      <w:r>
        <w:t xml:space="preserve">valuable data on the spread of the particles and the distance they travel, including the density the particles dispersed. Distance travelled is the most common measure supplied with the dispersal kernel and we suggest providing the mean, median and maximum distance travelled to allow for comparisons between studies. </w:t>
      </w:r>
      <w:commentRangeStart w:id="73"/>
      <w:r>
        <w:t xml:space="preserve">There is no consensus for a measure used for spread, therefore it is hard to recommend an appropriate one. A couple of studies used a measure called positive or seeded area, which counted all the cells in the system that had greater than one particle to get a measure of spread. Another two studies tried to calculate the </w:t>
      </w:r>
      <w:proofErr w:type="spellStart"/>
      <w:r>
        <w:t>centre</w:t>
      </w:r>
      <w:proofErr w:type="spellEnd"/>
      <w:r>
        <w:t xml:space="preserve"> of the mass of particles to see how it changed over time. </w:t>
      </w:r>
      <w:del w:id="74" w:author="William Figueira" w:date="2016-05-04T08:58:00Z">
        <w:r w:rsidDel="00AA5418">
          <w:delText>I like the simplicity of t</w:delText>
        </w:r>
      </w:del>
      <w:ins w:id="75" w:author="William Figueira" w:date="2016-05-04T08:58:00Z">
        <w:r w:rsidR="00AA5418">
          <w:t>T</w:t>
        </w:r>
      </w:ins>
      <w:r>
        <w:t>he positive area measure</w:t>
      </w:r>
      <w:ins w:id="76" w:author="William Figueira" w:date="2016-05-04T08:58:00Z">
        <w:r w:rsidR="00AA5418">
          <w:t xml:space="preserve"> holds potential</w:t>
        </w:r>
      </w:ins>
      <w:del w:id="77" w:author="William Figueira" w:date="2016-05-04T08:58:00Z">
        <w:r w:rsidDel="00AA5418">
          <w:delText xml:space="preserve">, </w:delText>
        </w:r>
      </w:del>
      <w:ins w:id="78" w:author="William Figueira" w:date="2016-05-04T08:58:00Z">
        <w:r w:rsidR="00AA5418">
          <w:t xml:space="preserve"> </w:t>
        </w:r>
      </w:ins>
      <w:del w:id="79" w:author="William Figueira" w:date="2016-05-04T08:58:00Z">
        <w:r w:rsidDel="00AA5418">
          <w:delText>al</w:delText>
        </w:r>
      </w:del>
      <w:r>
        <w:t xml:space="preserve">though it would need to be </w:t>
      </w:r>
      <w:proofErr w:type="spellStart"/>
      <w:r>
        <w:t>standardised</w:t>
      </w:r>
      <w:proofErr w:type="spellEnd"/>
      <w:r>
        <w:t xml:space="preserve"> to the size of the cells used in the model.</w:t>
      </w:r>
      <w:commentRangeEnd w:id="73"/>
      <w:r w:rsidR="00AA5418">
        <w:rPr>
          <w:rStyle w:val="CommentReference"/>
        </w:rPr>
        <w:commentReference w:id="73"/>
      </w:r>
    </w:p>
    <w:p w14:paraId="439BF6D9" w14:textId="77777777" w:rsidR="00445318" w:rsidRDefault="00C53753">
      <w:pPr>
        <w:pStyle w:val="BodyText"/>
      </w:pPr>
      <w:r>
        <w:t xml:space="preserve">To provide transparency between studies on how the biophysical model is implemented, we have provided a non-exhaustive list of the sort of parameters required to reproduce these studies (Table 3). The list covers parameters used for both the physical and biological models. This is not definitive, models will increasingly become more complex and there will be more parameters added to the </w:t>
      </w:r>
      <w:proofErr w:type="spellStart"/>
      <w:r>
        <w:t>initialisation</w:t>
      </w:r>
      <w:proofErr w:type="spellEnd"/>
      <w:r>
        <w:t xml:space="preserve"> of the models. For reproducible purposes, an individual set of parameter values should be supplied for every model run used in the study. Again, these can be supplied in the supporting information or online in a data repository.</w:t>
      </w:r>
    </w:p>
    <w:p w14:paraId="5159B314" w14:textId="77777777" w:rsidR="00445318" w:rsidRDefault="00C53753">
      <w:pPr>
        <w:pStyle w:val="BodyText"/>
      </w:pPr>
      <w:commentRangeStart w:id="80"/>
      <w:r>
        <w:t>Connectivity modelling studies need to start publishing quantitative metrics of both dispersal and connectivity; too often studies have just focused on one of these facets. We hope, in addition to providing these measures, researchers will also feel comfortable about publishing the data behind their connectivity matrices and dispersal kernels, allowing for future meta-analyses. Research grants are increasingly asking for publication of datasets and as such, open data publications should start becoming standard practice in the near future.</w:t>
      </w:r>
      <w:commentRangeEnd w:id="80"/>
      <w:r w:rsidR="00AA5FA8">
        <w:rPr>
          <w:rStyle w:val="CommentReference"/>
        </w:rPr>
        <w:commentReference w:id="80"/>
      </w:r>
    </w:p>
    <w:p w14:paraId="7937F4B5" w14:textId="77777777" w:rsidR="00445318" w:rsidRDefault="00C53753">
      <w:pPr>
        <w:pStyle w:val="Heading2"/>
      </w:pPr>
      <w:bookmarkStart w:id="81" w:name="acknowledgements"/>
      <w:bookmarkEnd w:id="81"/>
      <w:r>
        <w:lastRenderedPageBreak/>
        <w:t>Acknowledgements</w:t>
      </w:r>
    </w:p>
    <w:p w14:paraId="72B3B9EA" w14:textId="77777777" w:rsidR="00445318" w:rsidRDefault="00C53753">
      <w:pPr>
        <w:pStyle w:val="Heading2"/>
      </w:pPr>
      <w:bookmarkStart w:id="82" w:name="tables"/>
      <w:bookmarkEnd w:id="82"/>
      <w:r>
        <w:t>Tables</w:t>
      </w:r>
    </w:p>
    <w:p w14:paraId="73F03114" w14:textId="77777777" w:rsidR="00445318" w:rsidRDefault="00C53753">
      <w:pPr>
        <w:pStyle w:val="TableCaption"/>
      </w:pPr>
      <w:r>
        <w:t>Table 1: Those most common metrics published in the connectivity studies and the parameters reported per metric used.</w:t>
      </w:r>
    </w:p>
    <w:tbl>
      <w:tblPr>
        <w:tblW w:w="0" w:type="pct"/>
        <w:tblLook w:val="07E0" w:firstRow="1" w:lastRow="1" w:firstColumn="1" w:lastColumn="1" w:noHBand="1" w:noVBand="1"/>
      </w:tblPr>
      <w:tblGrid>
        <w:gridCol w:w="2240"/>
        <w:gridCol w:w="3599"/>
        <w:gridCol w:w="1571"/>
      </w:tblGrid>
      <w:tr w:rsidR="00445318" w14:paraId="09E2D6D3" w14:textId="77777777">
        <w:tc>
          <w:tcPr>
            <w:tcW w:w="0" w:type="auto"/>
            <w:tcBorders>
              <w:bottom w:val="single" w:sz="0" w:space="0" w:color="auto"/>
            </w:tcBorders>
            <w:vAlign w:val="bottom"/>
          </w:tcPr>
          <w:p w14:paraId="6097BBD5" w14:textId="77777777" w:rsidR="00445318" w:rsidRDefault="00C53753">
            <w:pPr>
              <w:pStyle w:val="Compact"/>
            </w:pPr>
            <w:r>
              <w:t>Metric</w:t>
            </w:r>
          </w:p>
        </w:tc>
        <w:tc>
          <w:tcPr>
            <w:tcW w:w="0" w:type="auto"/>
            <w:tcBorders>
              <w:bottom w:val="single" w:sz="0" w:space="0" w:color="auto"/>
            </w:tcBorders>
            <w:vAlign w:val="bottom"/>
          </w:tcPr>
          <w:p w14:paraId="380DC60D" w14:textId="77777777" w:rsidR="00445318" w:rsidRDefault="00C53753">
            <w:pPr>
              <w:pStyle w:val="Compact"/>
            </w:pPr>
            <w:r>
              <w:t>Measure parameters</w:t>
            </w:r>
          </w:p>
        </w:tc>
        <w:tc>
          <w:tcPr>
            <w:tcW w:w="0" w:type="auto"/>
            <w:tcBorders>
              <w:bottom w:val="single" w:sz="0" w:space="0" w:color="auto"/>
            </w:tcBorders>
            <w:vAlign w:val="bottom"/>
          </w:tcPr>
          <w:p w14:paraId="0373BB3D" w14:textId="77777777" w:rsidR="00445318" w:rsidRDefault="00C53753">
            <w:pPr>
              <w:pStyle w:val="Compact"/>
              <w:jc w:val="center"/>
            </w:pPr>
            <w:r>
              <w:t>Reported(%)</w:t>
            </w:r>
          </w:p>
        </w:tc>
      </w:tr>
      <w:tr w:rsidR="00445318" w14:paraId="75F9C679" w14:textId="77777777">
        <w:tc>
          <w:tcPr>
            <w:tcW w:w="0" w:type="auto"/>
          </w:tcPr>
          <w:p w14:paraId="5E5810F3" w14:textId="77777777" w:rsidR="00445318" w:rsidRDefault="00C53753">
            <w:pPr>
              <w:pStyle w:val="Compact"/>
            </w:pPr>
            <w:r>
              <w:t>Connectivity matrix</w:t>
            </w:r>
          </w:p>
        </w:tc>
        <w:tc>
          <w:tcPr>
            <w:tcW w:w="0" w:type="auto"/>
          </w:tcPr>
          <w:p w14:paraId="738F323C" w14:textId="77777777" w:rsidR="00445318" w:rsidRDefault="00445318"/>
        </w:tc>
        <w:tc>
          <w:tcPr>
            <w:tcW w:w="0" w:type="auto"/>
          </w:tcPr>
          <w:p w14:paraId="57872095" w14:textId="77777777" w:rsidR="00445318" w:rsidRDefault="00C53753">
            <w:pPr>
              <w:pStyle w:val="Compact"/>
              <w:jc w:val="center"/>
            </w:pPr>
            <w:r>
              <w:rPr>
                <w:b/>
              </w:rPr>
              <w:t>84.6</w:t>
            </w:r>
          </w:p>
        </w:tc>
      </w:tr>
      <w:tr w:rsidR="00445318" w14:paraId="33DCF10D" w14:textId="77777777">
        <w:tc>
          <w:tcPr>
            <w:tcW w:w="0" w:type="auto"/>
          </w:tcPr>
          <w:p w14:paraId="0A4001B4" w14:textId="77777777" w:rsidR="00445318" w:rsidRDefault="00445318"/>
        </w:tc>
        <w:tc>
          <w:tcPr>
            <w:tcW w:w="0" w:type="auto"/>
          </w:tcPr>
          <w:p w14:paraId="548DFFAD" w14:textId="77777777" w:rsidR="00445318" w:rsidRDefault="00C53753">
            <w:pPr>
              <w:pStyle w:val="Compact"/>
            </w:pPr>
            <w:r>
              <w:t>Self-recruitment</w:t>
            </w:r>
          </w:p>
        </w:tc>
        <w:tc>
          <w:tcPr>
            <w:tcW w:w="0" w:type="auto"/>
          </w:tcPr>
          <w:p w14:paraId="66966CE8" w14:textId="77777777" w:rsidR="00445318" w:rsidRDefault="00C53753">
            <w:pPr>
              <w:pStyle w:val="Compact"/>
              <w:jc w:val="center"/>
            </w:pPr>
            <w:r>
              <w:t>70.0</w:t>
            </w:r>
          </w:p>
        </w:tc>
      </w:tr>
      <w:tr w:rsidR="00445318" w14:paraId="7B0649EA" w14:textId="77777777">
        <w:tc>
          <w:tcPr>
            <w:tcW w:w="0" w:type="auto"/>
          </w:tcPr>
          <w:p w14:paraId="3E18415C" w14:textId="77777777" w:rsidR="00445318" w:rsidRDefault="00445318"/>
        </w:tc>
        <w:tc>
          <w:tcPr>
            <w:tcW w:w="0" w:type="auto"/>
          </w:tcPr>
          <w:p w14:paraId="439044C2" w14:textId="77777777" w:rsidR="00445318" w:rsidRDefault="00C53753">
            <w:pPr>
              <w:pStyle w:val="Compact"/>
            </w:pPr>
            <w:r>
              <w:t>Local retention</w:t>
            </w:r>
          </w:p>
        </w:tc>
        <w:tc>
          <w:tcPr>
            <w:tcW w:w="0" w:type="auto"/>
          </w:tcPr>
          <w:p w14:paraId="10AA9441" w14:textId="77777777" w:rsidR="00445318" w:rsidRDefault="00C53753">
            <w:pPr>
              <w:pStyle w:val="Compact"/>
              <w:jc w:val="center"/>
            </w:pPr>
            <w:r>
              <w:t>62.0</w:t>
            </w:r>
          </w:p>
        </w:tc>
      </w:tr>
      <w:tr w:rsidR="00445318" w14:paraId="18CBC80F" w14:textId="77777777">
        <w:tc>
          <w:tcPr>
            <w:tcW w:w="0" w:type="auto"/>
          </w:tcPr>
          <w:p w14:paraId="3B4EA113" w14:textId="77777777" w:rsidR="00445318" w:rsidRDefault="00445318"/>
        </w:tc>
        <w:tc>
          <w:tcPr>
            <w:tcW w:w="0" w:type="auto"/>
          </w:tcPr>
          <w:p w14:paraId="52863489" w14:textId="77777777" w:rsidR="00445318" w:rsidRDefault="00C53753">
            <w:pPr>
              <w:pStyle w:val="Compact"/>
            </w:pPr>
            <w:r>
              <w:t>Settlement success</w:t>
            </w:r>
          </w:p>
        </w:tc>
        <w:tc>
          <w:tcPr>
            <w:tcW w:w="0" w:type="auto"/>
          </w:tcPr>
          <w:p w14:paraId="019A556C" w14:textId="77777777" w:rsidR="00445318" w:rsidRDefault="00C53753">
            <w:pPr>
              <w:pStyle w:val="Compact"/>
              <w:jc w:val="center"/>
            </w:pPr>
            <w:r>
              <w:t>42.0</w:t>
            </w:r>
          </w:p>
        </w:tc>
      </w:tr>
      <w:tr w:rsidR="00445318" w14:paraId="5BD809D6" w14:textId="77777777">
        <w:tc>
          <w:tcPr>
            <w:tcW w:w="0" w:type="auto"/>
          </w:tcPr>
          <w:p w14:paraId="5CC6A74A" w14:textId="77777777" w:rsidR="00445318" w:rsidRDefault="00C53753">
            <w:pPr>
              <w:pStyle w:val="Compact"/>
            </w:pPr>
            <w:r>
              <w:t>Dispersal kernel</w:t>
            </w:r>
          </w:p>
        </w:tc>
        <w:tc>
          <w:tcPr>
            <w:tcW w:w="0" w:type="auto"/>
          </w:tcPr>
          <w:p w14:paraId="4C0C9DEF" w14:textId="77777777" w:rsidR="00445318" w:rsidRDefault="00445318"/>
        </w:tc>
        <w:tc>
          <w:tcPr>
            <w:tcW w:w="0" w:type="auto"/>
          </w:tcPr>
          <w:p w14:paraId="1B13A61B" w14:textId="77777777" w:rsidR="00445318" w:rsidRDefault="00C53753">
            <w:pPr>
              <w:pStyle w:val="Compact"/>
              <w:jc w:val="center"/>
            </w:pPr>
            <w:r>
              <w:rPr>
                <w:b/>
              </w:rPr>
              <w:t>71.2</w:t>
            </w:r>
          </w:p>
        </w:tc>
      </w:tr>
      <w:tr w:rsidR="00445318" w14:paraId="7DC8D378" w14:textId="77777777">
        <w:tc>
          <w:tcPr>
            <w:tcW w:w="0" w:type="auto"/>
          </w:tcPr>
          <w:p w14:paraId="09FE4125" w14:textId="77777777" w:rsidR="00445318" w:rsidRDefault="00445318"/>
        </w:tc>
        <w:tc>
          <w:tcPr>
            <w:tcW w:w="0" w:type="auto"/>
          </w:tcPr>
          <w:p w14:paraId="7A15D937" w14:textId="77777777" w:rsidR="00445318" w:rsidRDefault="00C53753">
            <w:pPr>
              <w:pStyle w:val="Compact"/>
            </w:pPr>
            <w:r>
              <w:t>Mean distance travelled</w:t>
            </w:r>
          </w:p>
        </w:tc>
        <w:tc>
          <w:tcPr>
            <w:tcW w:w="0" w:type="auto"/>
          </w:tcPr>
          <w:p w14:paraId="333B1CB3" w14:textId="77777777" w:rsidR="00445318" w:rsidRDefault="00C53753">
            <w:pPr>
              <w:pStyle w:val="Compact"/>
              <w:jc w:val="center"/>
            </w:pPr>
            <w:r>
              <w:t>57.1</w:t>
            </w:r>
          </w:p>
        </w:tc>
      </w:tr>
      <w:tr w:rsidR="00445318" w14:paraId="7A9EEF27" w14:textId="77777777">
        <w:tc>
          <w:tcPr>
            <w:tcW w:w="0" w:type="auto"/>
          </w:tcPr>
          <w:p w14:paraId="1C6597A2" w14:textId="77777777" w:rsidR="00445318" w:rsidRDefault="00445318"/>
        </w:tc>
        <w:tc>
          <w:tcPr>
            <w:tcW w:w="0" w:type="auto"/>
          </w:tcPr>
          <w:p w14:paraId="0076F134" w14:textId="77777777" w:rsidR="00445318" w:rsidRDefault="00C53753">
            <w:pPr>
              <w:pStyle w:val="Compact"/>
            </w:pPr>
            <w:r>
              <w:t>Maximum distance travelled</w:t>
            </w:r>
          </w:p>
        </w:tc>
        <w:tc>
          <w:tcPr>
            <w:tcW w:w="0" w:type="auto"/>
          </w:tcPr>
          <w:p w14:paraId="6E101913" w14:textId="77777777" w:rsidR="00445318" w:rsidRDefault="00C53753">
            <w:pPr>
              <w:pStyle w:val="Compact"/>
              <w:jc w:val="center"/>
            </w:pPr>
            <w:r>
              <w:t>33.3</w:t>
            </w:r>
          </w:p>
        </w:tc>
      </w:tr>
      <w:tr w:rsidR="00445318" w14:paraId="5108503A" w14:textId="77777777">
        <w:tc>
          <w:tcPr>
            <w:tcW w:w="0" w:type="auto"/>
          </w:tcPr>
          <w:p w14:paraId="3E499D49" w14:textId="77777777" w:rsidR="00445318" w:rsidRDefault="00445318"/>
        </w:tc>
        <w:tc>
          <w:tcPr>
            <w:tcW w:w="0" w:type="auto"/>
          </w:tcPr>
          <w:p w14:paraId="2923C593" w14:textId="77777777" w:rsidR="00445318" w:rsidRDefault="00C53753">
            <w:pPr>
              <w:pStyle w:val="Compact"/>
            </w:pPr>
            <w:r>
              <w:t>Median distance travelled</w:t>
            </w:r>
          </w:p>
        </w:tc>
        <w:tc>
          <w:tcPr>
            <w:tcW w:w="0" w:type="auto"/>
          </w:tcPr>
          <w:p w14:paraId="5C5F59E3" w14:textId="77777777" w:rsidR="00445318" w:rsidRDefault="00C53753">
            <w:pPr>
              <w:pStyle w:val="Compact"/>
              <w:jc w:val="center"/>
            </w:pPr>
            <w:r>
              <w:t>11.9</w:t>
            </w:r>
          </w:p>
        </w:tc>
      </w:tr>
      <w:tr w:rsidR="00445318" w14:paraId="73EF4FCF" w14:textId="77777777">
        <w:tc>
          <w:tcPr>
            <w:tcW w:w="0" w:type="auto"/>
          </w:tcPr>
          <w:p w14:paraId="46FA9717" w14:textId="77777777" w:rsidR="00445318" w:rsidRDefault="00445318"/>
        </w:tc>
        <w:tc>
          <w:tcPr>
            <w:tcW w:w="0" w:type="auto"/>
          </w:tcPr>
          <w:p w14:paraId="168314EA" w14:textId="77777777" w:rsidR="00445318" w:rsidRDefault="00C53753">
            <w:pPr>
              <w:pStyle w:val="Compact"/>
            </w:pPr>
            <w:r>
              <w:t>Upper quartile distance travelled</w:t>
            </w:r>
          </w:p>
        </w:tc>
        <w:tc>
          <w:tcPr>
            <w:tcW w:w="0" w:type="auto"/>
          </w:tcPr>
          <w:p w14:paraId="3DC61A64" w14:textId="77777777" w:rsidR="00445318" w:rsidRDefault="00C53753">
            <w:pPr>
              <w:pStyle w:val="Compact"/>
              <w:jc w:val="center"/>
            </w:pPr>
            <w:r>
              <w:t>11.9</w:t>
            </w:r>
          </w:p>
        </w:tc>
      </w:tr>
      <w:tr w:rsidR="00445318" w14:paraId="53AD5671" w14:textId="77777777">
        <w:tc>
          <w:tcPr>
            <w:tcW w:w="0" w:type="auto"/>
          </w:tcPr>
          <w:p w14:paraId="3ED59E1A" w14:textId="77777777" w:rsidR="00445318" w:rsidRDefault="00445318"/>
        </w:tc>
        <w:tc>
          <w:tcPr>
            <w:tcW w:w="0" w:type="auto"/>
          </w:tcPr>
          <w:p w14:paraId="241F267C" w14:textId="77777777" w:rsidR="00445318" w:rsidRDefault="00C53753">
            <w:pPr>
              <w:pStyle w:val="Compact"/>
            </w:pPr>
            <w:r>
              <w:t>Minimum distance travelled</w:t>
            </w:r>
          </w:p>
        </w:tc>
        <w:tc>
          <w:tcPr>
            <w:tcW w:w="0" w:type="auto"/>
          </w:tcPr>
          <w:p w14:paraId="5A14311F" w14:textId="77777777" w:rsidR="00445318" w:rsidRDefault="00C53753">
            <w:pPr>
              <w:pStyle w:val="Compact"/>
              <w:jc w:val="center"/>
            </w:pPr>
            <w:r>
              <w:t>4.8</w:t>
            </w:r>
          </w:p>
        </w:tc>
      </w:tr>
      <w:tr w:rsidR="00445318" w14:paraId="3D61FED9" w14:textId="77777777">
        <w:tc>
          <w:tcPr>
            <w:tcW w:w="0" w:type="auto"/>
          </w:tcPr>
          <w:p w14:paraId="3BDA0145" w14:textId="77777777" w:rsidR="00445318" w:rsidRDefault="00C53753">
            <w:pPr>
              <w:pStyle w:val="Compact"/>
            </w:pPr>
            <w:r>
              <w:t>Graph theory</w:t>
            </w:r>
          </w:p>
        </w:tc>
        <w:tc>
          <w:tcPr>
            <w:tcW w:w="0" w:type="auto"/>
          </w:tcPr>
          <w:p w14:paraId="356F9433" w14:textId="77777777" w:rsidR="00445318" w:rsidRDefault="00445318"/>
        </w:tc>
        <w:tc>
          <w:tcPr>
            <w:tcW w:w="0" w:type="auto"/>
          </w:tcPr>
          <w:p w14:paraId="14954418" w14:textId="77777777" w:rsidR="00445318" w:rsidRDefault="00C53753">
            <w:pPr>
              <w:pStyle w:val="Compact"/>
              <w:jc w:val="center"/>
            </w:pPr>
            <w:r>
              <w:rPr>
                <w:b/>
              </w:rPr>
              <w:t>10.2</w:t>
            </w:r>
          </w:p>
        </w:tc>
      </w:tr>
    </w:tbl>
    <w:p w14:paraId="737A9229" w14:textId="77777777" w:rsidR="00445318" w:rsidRDefault="00C53753">
      <w:pPr>
        <w:pStyle w:val="TableCaption"/>
      </w:pPr>
      <w:r>
        <w:t>Table 2: The five measures that are required to make comparative analysis from studies using biophysical connectivity models.</w:t>
      </w:r>
    </w:p>
    <w:tbl>
      <w:tblPr>
        <w:tblW w:w="0" w:type="pct"/>
        <w:tblLook w:val="07E0" w:firstRow="1" w:lastRow="1" w:firstColumn="1" w:lastColumn="1" w:noHBand="1" w:noVBand="1"/>
      </w:tblPr>
      <w:tblGrid>
        <w:gridCol w:w="2240"/>
        <w:gridCol w:w="3124"/>
      </w:tblGrid>
      <w:tr w:rsidR="00445318" w14:paraId="035E50C0" w14:textId="77777777">
        <w:tc>
          <w:tcPr>
            <w:tcW w:w="0" w:type="auto"/>
            <w:tcBorders>
              <w:bottom w:val="single" w:sz="0" w:space="0" w:color="auto"/>
            </w:tcBorders>
            <w:vAlign w:val="bottom"/>
          </w:tcPr>
          <w:p w14:paraId="40462C1A" w14:textId="77777777" w:rsidR="00445318" w:rsidRDefault="00C53753">
            <w:pPr>
              <w:pStyle w:val="Compact"/>
            </w:pPr>
            <w:r>
              <w:t>Metric</w:t>
            </w:r>
          </w:p>
        </w:tc>
        <w:tc>
          <w:tcPr>
            <w:tcW w:w="0" w:type="auto"/>
            <w:tcBorders>
              <w:bottom w:val="single" w:sz="0" w:space="0" w:color="auto"/>
            </w:tcBorders>
            <w:vAlign w:val="bottom"/>
          </w:tcPr>
          <w:p w14:paraId="5F16A900" w14:textId="77777777" w:rsidR="00445318" w:rsidRDefault="00C53753">
            <w:pPr>
              <w:pStyle w:val="Compact"/>
            </w:pPr>
            <w:r>
              <w:t>Measure parameters</w:t>
            </w:r>
          </w:p>
        </w:tc>
      </w:tr>
      <w:tr w:rsidR="00445318" w14:paraId="7B904E42" w14:textId="77777777">
        <w:tc>
          <w:tcPr>
            <w:tcW w:w="0" w:type="auto"/>
          </w:tcPr>
          <w:p w14:paraId="544C90DE" w14:textId="77777777" w:rsidR="00445318" w:rsidRDefault="00C53753">
            <w:pPr>
              <w:pStyle w:val="Compact"/>
            </w:pPr>
            <w:r>
              <w:t>Connectivity matrix</w:t>
            </w:r>
          </w:p>
        </w:tc>
        <w:tc>
          <w:tcPr>
            <w:tcW w:w="0" w:type="auto"/>
          </w:tcPr>
          <w:p w14:paraId="185E7A8E" w14:textId="77777777" w:rsidR="00445318" w:rsidRDefault="00C53753">
            <w:pPr>
              <w:pStyle w:val="Compact"/>
            </w:pPr>
            <w:r>
              <w:t>Self-recruitment</w:t>
            </w:r>
          </w:p>
        </w:tc>
      </w:tr>
      <w:tr w:rsidR="00445318" w14:paraId="752DFFE5" w14:textId="77777777">
        <w:tc>
          <w:tcPr>
            <w:tcW w:w="0" w:type="auto"/>
          </w:tcPr>
          <w:p w14:paraId="6A172E6A" w14:textId="77777777" w:rsidR="00445318" w:rsidRDefault="00445318"/>
        </w:tc>
        <w:tc>
          <w:tcPr>
            <w:tcW w:w="0" w:type="auto"/>
          </w:tcPr>
          <w:p w14:paraId="165C7CD7" w14:textId="77777777" w:rsidR="00445318" w:rsidRDefault="00C53753">
            <w:pPr>
              <w:pStyle w:val="Compact"/>
            </w:pPr>
            <w:r>
              <w:t>Local retention</w:t>
            </w:r>
          </w:p>
        </w:tc>
      </w:tr>
      <w:tr w:rsidR="00445318" w14:paraId="03681FE5" w14:textId="77777777">
        <w:tc>
          <w:tcPr>
            <w:tcW w:w="0" w:type="auto"/>
          </w:tcPr>
          <w:p w14:paraId="00BEF273" w14:textId="77777777" w:rsidR="00445318" w:rsidRDefault="00445318"/>
        </w:tc>
        <w:tc>
          <w:tcPr>
            <w:tcW w:w="0" w:type="auto"/>
          </w:tcPr>
          <w:p w14:paraId="3867DBCD" w14:textId="77777777" w:rsidR="00445318" w:rsidRDefault="00C53753">
            <w:pPr>
              <w:pStyle w:val="Compact"/>
            </w:pPr>
            <w:r>
              <w:t>Settlement success</w:t>
            </w:r>
          </w:p>
        </w:tc>
      </w:tr>
      <w:tr w:rsidR="00445318" w14:paraId="1F97B795" w14:textId="77777777">
        <w:tc>
          <w:tcPr>
            <w:tcW w:w="0" w:type="auto"/>
          </w:tcPr>
          <w:p w14:paraId="4C9C39A8" w14:textId="77777777" w:rsidR="00445318" w:rsidRDefault="00C53753">
            <w:pPr>
              <w:pStyle w:val="Compact"/>
            </w:pPr>
            <w:r>
              <w:t>Dispersal kernel</w:t>
            </w:r>
          </w:p>
        </w:tc>
        <w:tc>
          <w:tcPr>
            <w:tcW w:w="0" w:type="auto"/>
          </w:tcPr>
          <w:p w14:paraId="205CB4FB" w14:textId="77777777" w:rsidR="00445318" w:rsidRDefault="00C53753">
            <w:pPr>
              <w:pStyle w:val="Compact"/>
            </w:pPr>
            <w:r>
              <w:t>Mean distance travelled</w:t>
            </w:r>
          </w:p>
        </w:tc>
      </w:tr>
      <w:tr w:rsidR="00445318" w14:paraId="4D3302CF" w14:textId="77777777">
        <w:tc>
          <w:tcPr>
            <w:tcW w:w="0" w:type="auto"/>
          </w:tcPr>
          <w:p w14:paraId="1A6AA406" w14:textId="77777777" w:rsidR="00445318" w:rsidRDefault="00445318"/>
        </w:tc>
        <w:tc>
          <w:tcPr>
            <w:tcW w:w="0" w:type="auto"/>
          </w:tcPr>
          <w:p w14:paraId="08234C4E" w14:textId="77777777" w:rsidR="00445318" w:rsidRDefault="00C53753">
            <w:pPr>
              <w:pStyle w:val="Compact"/>
            </w:pPr>
            <w:r>
              <w:t>Median distance travelled</w:t>
            </w:r>
          </w:p>
        </w:tc>
      </w:tr>
      <w:tr w:rsidR="00445318" w14:paraId="4C6342C6" w14:textId="77777777">
        <w:tc>
          <w:tcPr>
            <w:tcW w:w="0" w:type="auto"/>
          </w:tcPr>
          <w:p w14:paraId="38FF9B10" w14:textId="77777777" w:rsidR="00445318" w:rsidRDefault="00445318"/>
        </w:tc>
        <w:tc>
          <w:tcPr>
            <w:tcW w:w="0" w:type="auto"/>
          </w:tcPr>
          <w:p w14:paraId="40EC82D0" w14:textId="77777777" w:rsidR="00445318" w:rsidRDefault="00C53753">
            <w:pPr>
              <w:pStyle w:val="Compact"/>
            </w:pPr>
            <w:r>
              <w:t>Maximum distance travelled</w:t>
            </w:r>
          </w:p>
        </w:tc>
      </w:tr>
      <w:tr w:rsidR="00445318" w14:paraId="07F509BD" w14:textId="77777777">
        <w:tc>
          <w:tcPr>
            <w:tcW w:w="0" w:type="auto"/>
          </w:tcPr>
          <w:p w14:paraId="17057E46" w14:textId="77777777" w:rsidR="00445318" w:rsidRDefault="00445318"/>
        </w:tc>
        <w:tc>
          <w:tcPr>
            <w:tcW w:w="0" w:type="auto"/>
          </w:tcPr>
          <w:p w14:paraId="48C9FCD3" w14:textId="77777777" w:rsidR="00445318" w:rsidRDefault="00C53753">
            <w:pPr>
              <w:pStyle w:val="Compact"/>
            </w:pPr>
            <w:r>
              <w:t>Spread</w:t>
            </w:r>
          </w:p>
        </w:tc>
      </w:tr>
    </w:tbl>
    <w:p w14:paraId="5E835E64" w14:textId="77777777" w:rsidR="00445318" w:rsidRDefault="00C53753">
      <w:pPr>
        <w:pStyle w:val="TableCaption"/>
      </w:pPr>
      <w:r>
        <w:t>Table 3: List of input parameters to a biophysical model that should be published as part of every connectivity study using a biophysical model. All values should be published in the appropriate SI units where applicable.</w:t>
      </w:r>
    </w:p>
    <w:tbl>
      <w:tblPr>
        <w:tblW w:w="5000" w:type="pct"/>
        <w:tblLook w:val="07E0" w:firstRow="1" w:lastRow="1" w:firstColumn="1" w:lastColumn="1" w:noHBand="1" w:noVBand="1"/>
      </w:tblPr>
      <w:tblGrid>
        <w:gridCol w:w="1223"/>
        <w:gridCol w:w="1898"/>
        <w:gridCol w:w="6455"/>
      </w:tblGrid>
      <w:tr w:rsidR="00445318" w14:paraId="021DB0ED" w14:textId="77777777">
        <w:tc>
          <w:tcPr>
            <w:tcW w:w="0" w:type="auto"/>
            <w:tcBorders>
              <w:bottom w:val="single" w:sz="0" w:space="0" w:color="auto"/>
            </w:tcBorders>
            <w:vAlign w:val="bottom"/>
          </w:tcPr>
          <w:p w14:paraId="70C90E26" w14:textId="77777777" w:rsidR="00445318" w:rsidRDefault="00C53753">
            <w:pPr>
              <w:pStyle w:val="Compact"/>
            </w:pPr>
            <w:r>
              <w:t>Model</w:t>
            </w:r>
          </w:p>
        </w:tc>
        <w:tc>
          <w:tcPr>
            <w:tcW w:w="0" w:type="auto"/>
            <w:tcBorders>
              <w:bottom w:val="single" w:sz="0" w:space="0" w:color="auto"/>
            </w:tcBorders>
            <w:vAlign w:val="bottom"/>
          </w:tcPr>
          <w:p w14:paraId="6C30B041" w14:textId="77777777" w:rsidR="00445318" w:rsidRDefault="00C53753">
            <w:pPr>
              <w:pStyle w:val="Compact"/>
            </w:pPr>
            <w:r>
              <w:t>Name</w:t>
            </w:r>
          </w:p>
        </w:tc>
        <w:tc>
          <w:tcPr>
            <w:tcW w:w="0" w:type="auto"/>
            <w:tcBorders>
              <w:bottom w:val="single" w:sz="0" w:space="0" w:color="auto"/>
            </w:tcBorders>
            <w:vAlign w:val="bottom"/>
          </w:tcPr>
          <w:p w14:paraId="22E68F8C" w14:textId="77777777" w:rsidR="00445318" w:rsidRDefault="00C53753">
            <w:pPr>
              <w:pStyle w:val="Compact"/>
            </w:pPr>
            <w:r>
              <w:t>Description</w:t>
            </w:r>
          </w:p>
        </w:tc>
      </w:tr>
      <w:tr w:rsidR="00445318" w14:paraId="125014F6" w14:textId="77777777">
        <w:tc>
          <w:tcPr>
            <w:tcW w:w="0" w:type="auto"/>
          </w:tcPr>
          <w:p w14:paraId="48191704" w14:textId="77777777" w:rsidR="00445318" w:rsidRDefault="00C53753">
            <w:pPr>
              <w:pStyle w:val="Compact"/>
            </w:pPr>
            <w:r>
              <w:lastRenderedPageBreak/>
              <w:t>Particle</w:t>
            </w:r>
          </w:p>
        </w:tc>
        <w:tc>
          <w:tcPr>
            <w:tcW w:w="0" w:type="auto"/>
          </w:tcPr>
          <w:p w14:paraId="0594C0A9" w14:textId="77777777" w:rsidR="00445318" w:rsidRDefault="00C53753">
            <w:pPr>
              <w:pStyle w:val="Compact"/>
            </w:pPr>
            <w:r>
              <w:t>Particle model</w:t>
            </w:r>
          </w:p>
        </w:tc>
        <w:tc>
          <w:tcPr>
            <w:tcW w:w="0" w:type="auto"/>
          </w:tcPr>
          <w:p w14:paraId="36AFD376" w14:textId="77777777" w:rsidR="00445318" w:rsidRDefault="00C53753">
            <w:pPr>
              <w:pStyle w:val="Compact"/>
            </w:pPr>
            <w:r>
              <w:t xml:space="preserve">Link to the source code of the particle model used and specifications with information on type, movement and integration methods e.g. Individual based model, with </w:t>
            </w:r>
            <w:proofErr w:type="spellStart"/>
            <w:r>
              <w:t>Lagrangian</w:t>
            </w:r>
            <w:proofErr w:type="spellEnd"/>
            <w:r>
              <w:t xml:space="preserve"> model and it uses </w:t>
            </w:r>
            <w:proofErr w:type="spellStart"/>
            <w:r>
              <w:t>Runge-Kutta</w:t>
            </w:r>
            <w:proofErr w:type="spellEnd"/>
            <w:r>
              <w:t xml:space="preserve"> fourth order method for integration</w:t>
            </w:r>
          </w:p>
        </w:tc>
      </w:tr>
      <w:tr w:rsidR="00445318" w14:paraId="61D0BDBC" w14:textId="77777777">
        <w:tc>
          <w:tcPr>
            <w:tcW w:w="0" w:type="auto"/>
          </w:tcPr>
          <w:p w14:paraId="2540D299" w14:textId="77777777" w:rsidR="00445318" w:rsidRDefault="00445318"/>
        </w:tc>
        <w:tc>
          <w:tcPr>
            <w:tcW w:w="0" w:type="auto"/>
          </w:tcPr>
          <w:p w14:paraId="42DBF805" w14:textId="77777777" w:rsidR="00445318" w:rsidRDefault="00C53753">
            <w:pPr>
              <w:pStyle w:val="Compact"/>
            </w:pPr>
            <w:r>
              <w:t>Random number seed</w:t>
            </w:r>
          </w:p>
        </w:tc>
        <w:tc>
          <w:tcPr>
            <w:tcW w:w="0" w:type="auto"/>
          </w:tcPr>
          <w:p w14:paraId="0BC6B9C0" w14:textId="77777777" w:rsidR="00445318" w:rsidRDefault="00C53753">
            <w:pPr>
              <w:pStyle w:val="Compact"/>
            </w:pPr>
            <w:r>
              <w:t>If random numbers are used, it is important to publish the seed used to generate the random number so the study can be replicated {</w:t>
            </w:r>
            <w:commentRangeStart w:id="83"/>
            <w:r>
              <w:t>Sandve:2013gh</w:t>
            </w:r>
            <w:commentRangeEnd w:id="83"/>
            <w:r w:rsidR="00D02047">
              <w:rPr>
                <w:rStyle w:val="CommentReference"/>
              </w:rPr>
              <w:commentReference w:id="83"/>
            </w:r>
            <w:r>
              <w:t>}</w:t>
            </w:r>
          </w:p>
        </w:tc>
      </w:tr>
      <w:tr w:rsidR="00445318" w14:paraId="221A0782" w14:textId="77777777">
        <w:tc>
          <w:tcPr>
            <w:tcW w:w="0" w:type="auto"/>
          </w:tcPr>
          <w:p w14:paraId="200BBDF9" w14:textId="77777777" w:rsidR="00445318" w:rsidRDefault="00C53753">
            <w:pPr>
              <w:pStyle w:val="Compact"/>
            </w:pPr>
            <w:r>
              <w:t>Physical</w:t>
            </w:r>
          </w:p>
        </w:tc>
        <w:tc>
          <w:tcPr>
            <w:tcW w:w="0" w:type="auto"/>
          </w:tcPr>
          <w:p w14:paraId="7D83C9C7" w14:textId="77777777" w:rsidR="00445318" w:rsidRDefault="00C53753">
            <w:pPr>
              <w:pStyle w:val="Compact"/>
            </w:pPr>
            <w:r>
              <w:t>Oceanographic model</w:t>
            </w:r>
          </w:p>
        </w:tc>
        <w:tc>
          <w:tcPr>
            <w:tcW w:w="0" w:type="auto"/>
          </w:tcPr>
          <w:p w14:paraId="43E0CCB5" w14:textId="77777777" w:rsidR="00445318" w:rsidRDefault="00C53753">
            <w:pPr>
              <w:pStyle w:val="Compact"/>
            </w:pPr>
            <w:r>
              <w:t>Link to the specifications of the model, including all sub-models, bathymetry &amp; tidal models used</w:t>
            </w:r>
          </w:p>
        </w:tc>
      </w:tr>
      <w:tr w:rsidR="00445318" w14:paraId="5731EE6B" w14:textId="77777777">
        <w:tc>
          <w:tcPr>
            <w:tcW w:w="0" w:type="auto"/>
          </w:tcPr>
          <w:p w14:paraId="5B9ED234" w14:textId="77777777" w:rsidR="00445318" w:rsidRDefault="00445318"/>
        </w:tc>
        <w:tc>
          <w:tcPr>
            <w:tcW w:w="0" w:type="auto"/>
          </w:tcPr>
          <w:p w14:paraId="76F2F5C5" w14:textId="77777777" w:rsidR="00445318" w:rsidRDefault="00C53753">
            <w:pPr>
              <w:pStyle w:val="Compact"/>
            </w:pPr>
            <w:r>
              <w:t>Spatial scale</w:t>
            </w:r>
          </w:p>
        </w:tc>
        <w:tc>
          <w:tcPr>
            <w:tcW w:w="0" w:type="auto"/>
          </w:tcPr>
          <w:p w14:paraId="61CB8172" w14:textId="77777777" w:rsidR="00445318" w:rsidRDefault="00C53753">
            <w:pPr>
              <w:pStyle w:val="Compact"/>
            </w:pPr>
            <w:r>
              <w:t>The area the particles can move</w:t>
            </w:r>
          </w:p>
        </w:tc>
      </w:tr>
      <w:tr w:rsidR="00445318" w14:paraId="6849D706" w14:textId="77777777">
        <w:tc>
          <w:tcPr>
            <w:tcW w:w="0" w:type="auto"/>
          </w:tcPr>
          <w:p w14:paraId="31947050" w14:textId="77777777" w:rsidR="00445318" w:rsidRDefault="00445318"/>
        </w:tc>
        <w:tc>
          <w:tcPr>
            <w:tcW w:w="0" w:type="auto"/>
          </w:tcPr>
          <w:p w14:paraId="26A5870E" w14:textId="77777777" w:rsidR="00445318" w:rsidRDefault="00C53753">
            <w:pPr>
              <w:pStyle w:val="Compact"/>
            </w:pPr>
            <w:r>
              <w:t>Time step</w:t>
            </w:r>
          </w:p>
        </w:tc>
        <w:tc>
          <w:tcPr>
            <w:tcW w:w="0" w:type="auto"/>
          </w:tcPr>
          <w:p w14:paraId="373ADD55" w14:textId="77777777" w:rsidR="00445318" w:rsidRDefault="00C53753">
            <w:pPr>
              <w:pStyle w:val="Compact"/>
            </w:pPr>
            <w:r>
              <w:t>The time step used to move the particles using the oceanographic model (preferably in seconds)</w:t>
            </w:r>
          </w:p>
        </w:tc>
      </w:tr>
      <w:tr w:rsidR="00445318" w14:paraId="0FC844FD" w14:textId="77777777">
        <w:tc>
          <w:tcPr>
            <w:tcW w:w="0" w:type="auto"/>
          </w:tcPr>
          <w:p w14:paraId="73CAF684" w14:textId="77777777" w:rsidR="00445318" w:rsidRDefault="00445318"/>
        </w:tc>
        <w:tc>
          <w:tcPr>
            <w:tcW w:w="0" w:type="auto"/>
          </w:tcPr>
          <w:p w14:paraId="4C601106" w14:textId="77777777" w:rsidR="00445318" w:rsidRDefault="00C53753">
            <w:pPr>
              <w:pStyle w:val="Compact"/>
            </w:pPr>
            <w:r>
              <w:t>Diffusion / turbulence</w:t>
            </w:r>
          </w:p>
        </w:tc>
        <w:tc>
          <w:tcPr>
            <w:tcW w:w="0" w:type="auto"/>
          </w:tcPr>
          <w:p w14:paraId="1C7A02C0" w14:textId="77777777" w:rsidR="00445318" w:rsidRDefault="00C53753">
            <w:pPr>
              <w:pStyle w:val="Compact"/>
            </w:pPr>
            <w:r>
              <w:t>Diffusion strategy (random walk, horizontal and/or vertical) and the turbulence values used</w:t>
            </w:r>
          </w:p>
        </w:tc>
      </w:tr>
      <w:tr w:rsidR="00445318" w14:paraId="2689D994" w14:textId="77777777">
        <w:tc>
          <w:tcPr>
            <w:tcW w:w="0" w:type="auto"/>
          </w:tcPr>
          <w:p w14:paraId="110B4B18" w14:textId="77777777" w:rsidR="00445318" w:rsidRDefault="00C53753">
            <w:pPr>
              <w:pStyle w:val="Compact"/>
            </w:pPr>
            <w:r>
              <w:t>Biological</w:t>
            </w:r>
          </w:p>
        </w:tc>
        <w:tc>
          <w:tcPr>
            <w:tcW w:w="0" w:type="auto"/>
          </w:tcPr>
          <w:p w14:paraId="794C9F7F" w14:textId="77777777" w:rsidR="00445318" w:rsidRDefault="00C53753">
            <w:pPr>
              <w:pStyle w:val="Compact"/>
            </w:pPr>
            <w:r>
              <w:t>Release times</w:t>
            </w:r>
          </w:p>
        </w:tc>
        <w:tc>
          <w:tcPr>
            <w:tcW w:w="0" w:type="auto"/>
          </w:tcPr>
          <w:p w14:paraId="0B8FCBCB" w14:textId="77777777" w:rsidR="00445318" w:rsidRDefault="00C53753">
            <w:pPr>
              <w:pStyle w:val="Compact"/>
            </w:pPr>
            <w:r>
              <w:t>Release times of the particles</w:t>
            </w:r>
          </w:p>
        </w:tc>
      </w:tr>
      <w:tr w:rsidR="00445318" w14:paraId="2FF7815B" w14:textId="77777777">
        <w:tc>
          <w:tcPr>
            <w:tcW w:w="0" w:type="auto"/>
          </w:tcPr>
          <w:p w14:paraId="116CCA66" w14:textId="77777777" w:rsidR="00445318" w:rsidRDefault="00445318"/>
        </w:tc>
        <w:tc>
          <w:tcPr>
            <w:tcW w:w="0" w:type="auto"/>
          </w:tcPr>
          <w:p w14:paraId="159D7769" w14:textId="77777777" w:rsidR="00445318" w:rsidRDefault="00C53753">
            <w:pPr>
              <w:pStyle w:val="Compact"/>
            </w:pPr>
            <w:r>
              <w:t>Release strategy</w:t>
            </w:r>
          </w:p>
        </w:tc>
        <w:tc>
          <w:tcPr>
            <w:tcW w:w="0" w:type="auto"/>
          </w:tcPr>
          <w:p w14:paraId="54FAAE24" w14:textId="77777777" w:rsidR="00445318" w:rsidRDefault="00C53753">
            <w:pPr>
              <w:pStyle w:val="Compact"/>
            </w:pPr>
            <w:r>
              <w:t>How the particles were released (e.g. daily, lunar, temperature cues, depths)</w:t>
            </w:r>
          </w:p>
        </w:tc>
      </w:tr>
      <w:tr w:rsidR="00445318" w14:paraId="4090F6CF" w14:textId="77777777">
        <w:tc>
          <w:tcPr>
            <w:tcW w:w="0" w:type="auto"/>
          </w:tcPr>
          <w:p w14:paraId="452A5793" w14:textId="77777777" w:rsidR="00445318" w:rsidRDefault="00445318"/>
        </w:tc>
        <w:tc>
          <w:tcPr>
            <w:tcW w:w="0" w:type="auto"/>
          </w:tcPr>
          <w:p w14:paraId="046E823D" w14:textId="77777777" w:rsidR="00445318" w:rsidRDefault="00C53753">
            <w:pPr>
              <w:pStyle w:val="Compact"/>
            </w:pPr>
            <w:r>
              <w:t>Release sites</w:t>
            </w:r>
          </w:p>
        </w:tc>
        <w:tc>
          <w:tcPr>
            <w:tcW w:w="0" w:type="auto"/>
          </w:tcPr>
          <w:p w14:paraId="1E871DDA" w14:textId="77777777" w:rsidR="00445318" w:rsidRDefault="00C53753">
            <w:pPr>
              <w:pStyle w:val="Compact"/>
            </w:pPr>
            <w:r>
              <w:t>The GPS locations and sizes of the release sites</w:t>
            </w:r>
          </w:p>
        </w:tc>
      </w:tr>
      <w:tr w:rsidR="00445318" w14:paraId="4A4196A8" w14:textId="77777777">
        <w:tc>
          <w:tcPr>
            <w:tcW w:w="0" w:type="auto"/>
          </w:tcPr>
          <w:p w14:paraId="14592909" w14:textId="77777777" w:rsidR="00445318" w:rsidRDefault="00445318"/>
        </w:tc>
        <w:tc>
          <w:tcPr>
            <w:tcW w:w="0" w:type="auto"/>
          </w:tcPr>
          <w:p w14:paraId="3B87FCD6" w14:textId="77777777" w:rsidR="00445318" w:rsidRDefault="00C53753">
            <w:pPr>
              <w:pStyle w:val="Compact"/>
            </w:pPr>
            <w:r>
              <w:t>Settlement sites</w:t>
            </w:r>
          </w:p>
        </w:tc>
        <w:tc>
          <w:tcPr>
            <w:tcW w:w="0" w:type="auto"/>
          </w:tcPr>
          <w:p w14:paraId="6AFB6AEB" w14:textId="77777777" w:rsidR="00445318" w:rsidRDefault="00C53753">
            <w:pPr>
              <w:pStyle w:val="Compact"/>
            </w:pPr>
            <w:r>
              <w:t>The GPS locations and sizes of the settlement sites (if different from the release sites)</w:t>
            </w:r>
          </w:p>
        </w:tc>
      </w:tr>
      <w:tr w:rsidR="00445318" w14:paraId="680B3AF5" w14:textId="77777777">
        <w:tc>
          <w:tcPr>
            <w:tcW w:w="0" w:type="auto"/>
          </w:tcPr>
          <w:p w14:paraId="513D8A6A" w14:textId="77777777" w:rsidR="00445318" w:rsidRDefault="00445318"/>
        </w:tc>
        <w:tc>
          <w:tcPr>
            <w:tcW w:w="0" w:type="auto"/>
          </w:tcPr>
          <w:p w14:paraId="40F3E71D" w14:textId="77777777" w:rsidR="00445318" w:rsidRDefault="00C53753">
            <w:pPr>
              <w:pStyle w:val="Compact"/>
            </w:pPr>
            <w:r>
              <w:t>Particles released</w:t>
            </w:r>
          </w:p>
        </w:tc>
        <w:tc>
          <w:tcPr>
            <w:tcW w:w="0" w:type="auto"/>
          </w:tcPr>
          <w:p w14:paraId="67F61EDF" w14:textId="77777777" w:rsidR="00445318" w:rsidRDefault="00C53753">
            <w:pPr>
              <w:pStyle w:val="Compact"/>
            </w:pPr>
            <w:r>
              <w:t>The number of particles released</w:t>
            </w:r>
          </w:p>
        </w:tc>
      </w:tr>
      <w:tr w:rsidR="00445318" w14:paraId="5904E102" w14:textId="77777777">
        <w:tc>
          <w:tcPr>
            <w:tcW w:w="0" w:type="auto"/>
          </w:tcPr>
          <w:p w14:paraId="11E1C311" w14:textId="77777777" w:rsidR="00445318" w:rsidRDefault="00445318"/>
        </w:tc>
        <w:tc>
          <w:tcPr>
            <w:tcW w:w="0" w:type="auto"/>
          </w:tcPr>
          <w:p w14:paraId="1D051288" w14:textId="77777777" w:rsidR="00445318" w:rsidRDefault="00C53753">
            <w:pPr>
              <w:pStyle w:val="Compact"/>
            </w:pPr>
            <w:r>
              <w:t>Pelagic larval duration</w:t>
            </w:r>
          </w:p>
        </w:tc>
        <w:tc>
          <w:tcPr>
            <w:tcW w:w="0" w:type="auto"/>
          </w:tcPr>
          <w:p w14:paraId="66A4BD73" w14:textId="77777777" w:rsidR="00445318" w:rsidRDefault="00C53753">
            <w:pPr>
              <w:pStyle w:val="Compact"/>
            </w:pPr>
            <w:r>
              <w:t>The pelagic larval duration of the taxa and whether you used a variable or fixed duration</w:t>
            </w:r>
          </w:p>
        </w:tc>
      </w:tr>
      <w:tr w:rsidR="00445318" w14:paraId="0B07A610" w14:textId="77777777">
        <w:tc>
          <w:tcPr>
            <w:tcW w:w="0" w:type="auto"/>
          </w:tcPr>
          <w:p w14:paraId="2B38E9B6" w14:textId="77777777" w:rsidR="00445318" w:rsidRDefault="00445318"/>
        </w:tc>
        <w:tc>
          <w:tcPr>
            <w:tcW w:w="0" w:type="auto"/>
          </w:tcPr>
          <w:p w14:paraId="416AB8BE" w14:textId="77777777" w:rsidR="00445318" w:rsidRDefault="00C53753">
            <w:pPr>
              <w:pStyle w:val="Compact"/>
            </w:pPr>
            <w:r>
              <w:t>Pre-competency period</w:t>
            </w:r>
          </w:p>
        </w:tc>
        <w:tc>
          <w:tcPr>
            <w:tcW w:w="0" w:type="auto"/>
          </w:tcPr>
          <w:p w14:paraId="363E31C2" w14:textId="77777777" w:rsidR="00445318" w:rsidRDefault="00C53753">
            <w:pPr>
              <w:pStyle w:val="Compact"/>
            </w:pPr>
            <w:r>
              <w:t>The pre-competency period given before settlement could occur</w:t>
            </w:r>
          </w:p>
        </w:tc>
      </w:tr>
      <w:tr w:rsidR="00445318" w14:paraId="0059FB00" w14:textId="77777777">
        <w:tc>
          <w:tcPr>
            <w:tcW w:w="0" w:type="auto"/>
          </w:tcPr>
          <w:p w14:paraId="3F7A6B56" w14:textId="77777777" w:rsidR="00445318" w:rsidRDefault="00445318"/>
        </w:tc>
        <w:tc>
          <w:tcPr>
            <w:tcW w:w="0" w:type="auto"/>
          </w:tcPr>
          <w:p w14:paraId="56748C92" w14:textId="77777777" w:rsidR="00445318" w:rsidRDefault="00C53753">
            <w:pPr>
              <w:pStyle w:val="Compact"/>
            </w:pPr>
            <w:r>
              <w:t>Movement strategies</w:t>
            </w:r>
          </w:p>
        </w:tc>
        <w:tc>
          <w:tcPr>
            <w:tcW w:w="0" w:type="auto"/>
          </w:tcPr>
          <w:p w14:paraId="50419E12" w14:textId="77777777" w:rsidR="00445318" w:rsidRDefault="00C53753">
            <w:pPr>
              <w:pStyle w:val="Compact"/>
            </w:pPr>
            <w:r>
              <w:t>What movement strategies were the particles given and the values associated with these strategies (e.g. passive, diel, horizontal)</w:t>
            </w:r>
          </w:p>
        </w:tc>
      </w:tr>
      <w:tr w:rsidR="00445318" w14:paraId="2B50258C" w14:textId="77777777">
        <w:tc>
          <w:tcPr>
            <w:tcW w:w="0" w:type="auto"/>
          </w:tcPr>
          <w:p w14:paraId="16FED60A" w14:textId="77777777" w:rsidR="00445318" w:rsidRDefault="00445318"/>
        </w:tc>
        <w:tc>
          <w:tcPr>
            <w:tcW w:w="0" w:type="auto"/>
          </w:tcPr>
          <w:p w14:paraId="49660976" w14:textId="77777777" w:rsidR="00445318" w:rsidRDefault="00C53753">
            <w:pPr>
              <w:pStyle w:val="Compact"/>
            </w:pPr>
            <w:r>
              <w:t>Mortality strategies</w:t>
            </w:r>
          </w:p>
        </w:tc>
        <w:tc>
          <w:tcPr>
            <w:tcW w:w="0" w:type="auto"/>
          </w:tcPr>
          <w:p w14:paraId="6A85D52E" w14:textId="77777777" w:rsidR="00445318" w:rsidRDefault="00C53753">
            <w:pPr>
              <w:pStyle w:val="Compact"/>
            </w:pPr>
            <w:r>
              <w:t>The mortality strategy used (if any)</w:t>
            </w:r>
          </w:p>
        </w:tc>
      </w:tr>
      <w:tr w:rsidR="00445318" w14:paraId="3BD31955" w14:textId="77777777">
        <w:tc>
          <w:tcPr>
            <w:tcW w:w="0" w:type="auto"/>
          </w:tcPr>
          <w:p w14:paraId="3CBD2B8D" w14:textId="77777777" w:rsidR="00445318" w:rsidRDefault="00445318"/>
        </w:tc>
        <w:tc>
          <w:tcPr>
            <w:tcW w:w="0" w:type="auto"/>
          </w:tcPr>
          <w:p w14:paraId="403C82D6" w14:textId="77777777" w:rsidR="00445318" w:rsidRDefault="00C53753">
            <w:pPr>
              <w:pStyle w:val="Compact"/>
            </w:pPr>
            <w:r>
              <w:t>Settlement strategies</w:t>
            </w:r>
          </w:p>
        </w:tc>
        <w:tc>
          <w:tcPr>
            <w:tcW w:w="0" w:type="auto"/>
          </w:tcPr>
          <w:p w14:paraId="6C741193" w14:textId="77777777" w:rsidR="00445318" w:rsidRDefault="00C53753">
            <w:pPr>
              <w:pStyle w:val="Compact"/>
            </w:pPr>
            <w:r>
              <w:t xml:space="preserve">How did the particles choose a settlement site (e.g. passively, sites were buffered 10 </w:t>
            </w:r>
            <w:proofErr w:type="spellStart"/>
            <w:r>
              <w:t>kms</w:t>
            </w:r>
            <w:proofErr w:type="spellEnd"/>
            <w:r>
              <w:t>, sensory cues)</w:t>
            </w:r>
          </w:p>
        </w:tc>
      </w:tr>
    </w:tbl>
    <w:p w14:paraId="2C7F9F22" w14:textId="77777777" w:rsidR="00E77CB0" w:rsidRDefault="00C53753">
      <w:pPr>
        <w:pStyle w:val="Heading2"/>
      </w:pPr>
      <w:bookmarkStart w:id="84" w:name="references"/>
      <w:bookmarkEnd w:id="84"/>
      <w:r>
        <w:t>References</w:t>
      </w:r>
    </w:p>
    <w:p w14:paraId="3708993E" w14:textId="77777777" w:rsidR="00E77CB0" w:rsidRDefault="00E77CB0">
      <w:pPr>
        <w:pStyle w:val="Heading2"/>
      </w:pPr>
    </w:p>
    <w:p w14:paraId="5FEBBAB6"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fldChar w:fldCharType="begin"/>
      </w:r>
      <w:r>
        <w:instrText xml:space="preserve"> ADDIN PAPERS2_CITATIONS &lt;papers2_bibliography/&gt;</w:instrText>
      </w:r>
      <w:r>
        <w:fldChar w:fldCharType="separate"/>
      </w:r>
      <w:r>
        <w:rPr>
          <w:rFonts w:ascii="Calibri" w:hAnsi="Calibri" w:cs="Calibri"/>
          <w:sz w:val="32"/>
          <w:szCs w:val="32"/>
        </w:rPr>
        <w:t xml:space="preserve">Andrello, M. et al., 2014. Additive effects of climate change on connectivity between marine protected areas and larval supply to </w:t>
      </w:r>
      <w:r>
        <w:rPr>
          <w:rFonts w:ascii="Calibri" w:hAnsi="Calibri" w:cs="Calibri"/>
          <w:sz w:val="32"/>
          <w:szCs w:val="32"/>
        </w:rPr>
        <w:lastRenderedPageBreak/>
        <w:t xml:space="preserve">fished areas M. Bode, ed. </w:t>
      </w:r>
      <w:r>
        <w:rPr>
          <w:rFonts w:ascii="Calibri" w:hAnsi="Calibri" w:cs="Calibri"/>
          <w:i/>
          <w:iCs/>
          <w:sz w:val="32"/>
          <w:szCs w:val="32"/>
        </w:rPr>
        <w:t>Diversity and Distributions</w:t>
      </w:r>
      <w:r>
        <w:rPr>
          <w:rFonts w:ascii="Calibri" w:hAnsi="Calibri" w:cs="Calibri"/>
          <w:sz w:val="32"/>
          <w:szCs w:val="32"/>
        </w:rPr>
        <w:t>, 21(2), pp.139–150.</w:t>
      </w:r>
    </w:p>
    <w:p w14:paraId="7166B420"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rPr>
          <w:rFonts w:ascii="Calibri" w:hAnsi="Calibri" w:cs="Calibri"/>
          <w:sz w:val="32"/>
          <w:szCs w:val="32"/>
        </w:rPr>
        <w:t xml:space="preserve">Burgess, S.C. et al., 2014. Beyond connectivity: how empirical methods can quantify population persistence to improve marine protected-area design. </w:t>
      </w:r>
      <w:r>
        <w:rPr>
          <w:rFonts w:ascii="Calibri" w:hAnsi="Calibri" w:cs="Calibri"/>
          <w:i/>
          <w:iCs/>
          <w:sz w:val="32"/>
          <w:szCs w:val="32"/>
        </w:rPr>
        <w:t>dx.doi.org</w:t>
      </w:r>
      <w:r>
        <w:rPr>
          <w:rFonts w:ascii="Calibri" w:hAnsi="Calibri" w:cs="Calibri"/>
          <w:sz w:val="32"/>
          <w:szCs w:val="32"/>
        </w:rPr>
        <w:t>, 24(2), pp.257–270.</w:t>
      </w:r>
    </w:p>
    <w:p w14:paraId="0C1931EE"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rPr>
          <w:rFonts w:ascii="Calibri" w:hAnsi="Calibri" w:cs="Calibri"/>
          <w:sz w:val="32"/>
          <w:szCs w:val="32"/>
        </w:rPr>
        <w:t xml:space="preserve">Cowen, R.K. &amp; Sponaugle, S., 2009. Larval Dispersal and Marine Population Connectivity. </w:t>
      </w:r>
      <w:r>
        <w:rPr>
          <w:rFonts w:ascii="Calibri" w:hAnsi="Calibri" w:cs="Calibri"/>
          <w:i/>
          <w:iCs/>
          <w:sz w:val="32"/>
          <w:szCs w:val="32"/>
        </w:rPr>
        <w:t>Annual Review of Marine Science</w:t>
      </w:r>
      <w:r>
        <w:rPr>
          <w:rFonts w:ascii="Calibri" w:hAnsi="Calibri" w:cs="Calibri"/>
          <w:sz w:val="32"/>
          <w:szCs w:val="32"/>
        </w:rPr>
        <w:t>, 1(1), pp.443–466.</w:t>
      </w:r>
    </w:p>
    <w:p w14:paraId="3D9D2624"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rPr>
          <w:rFonts w:ascii="Calibri" w:hAnsi="Calibri" w:cs="Calibri"/>
          <w:sz w:val="32"/>
          <w:szCs w:val="32"/>
        </w:rPr>
        <w:t xml:space="preserve">Koeck, B. et al., 2015. Connectivity patterns of coastal fishes following different dispersal scenarios across a transboundary marine protected area (Bonifacio strait, NW Mediterranean). </w:t>
      </w:r>
      <w:r>
        <w:rPr>
          <w:rFonts w:ascii="Calibri" w:hAnsi="Calibri" w:cs="Calibri"/>
          <w:i/>
          <w:iCs/>
          <w:sz w:val="32"/>
          <w:szCs w:val="32"/>
        </w:rPr>
        <w:t>Estuarine Coastal and Shelf Science</w:t>
      </w:r>
      <w:r>
        <w:rPr>
          <w:rFonts w:ascii="Calibri" w:hAnsi="Calibri" w:cs="Calibri"/>
          <w:sz w:val="32"/>
          <w:szCs w:val="32"/>
        </w:rPr>
        <w:t>, 154(C), pp.234–247.</w:t>
      </w:r>
    </w:p>
    <w:p w14:paraId="50CD1323"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rPr>
          <w:rFonts w:ascii="Calibri" w:hAnsi="Calibri" w:cs="Calibri"/>
          <w:sz w:val="32"/>
          <w:szCs w:val="32"/>
        </w:rPr>
        <w:t xml:space="preserve">Leis, J.M., 2006. Are larvae of demersal fishes plankton or nekton? In A. J. Southward &amp; D. W. Sims, eds. </w:t>
      </w:r>
      <w:r>
        <w:rPr>
          <w:rFonts w:ascii="Calibri" w:hAnsi="Calibri" w:cs="Calibri"/>
          <w:i/>
          <w:iCs/>
          <w:sz w:val="32"/>
          <w:szCs w:val="32"/>
        </w:rPr>
        <w:t>Advances in Marine Biology, Vol 51</w:t>
      </w:r>
      <w:r>
        <w:rPr>
          <w:rFonts w:ascii="Calibri" w:hAnsi="Calibri" w:cs="Calibri"/>
          <w:sz w:val="32"/>
          <w:szCs w:val="32"/>
        </w:rPr>
        <w:t>. London: Academic Press Ltd-Elsevier Science Ltd, pp. 57–141.</w:t>
      </w:r>
    </w:p>
    <w:p w14:paraId="6663FA4F"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rPr>
          <w:rFonts w:ascii="Calibri" w:hAnsi="Calibri" w:cs="Calibri"/>
          <w:sz w:val="32"/>
          <w:szCs w:val="32"/>
        </w:rPr>
        <w:t xml:space="preserve">Open Science Collaboration, 2015. Estimating the reproducibility of psychological science. </w:t>
      </w:r>
      <w:r>
        <w:rPr>
          <w:rFonts w:ascii="Calibri" w:hAnsi="Calibri" w:cs="Calibri"/>
          <w:i/>
          <w:iCs/>
          <w:sz w:val="32"/>
          <w:szCs w:val="32"/>
        </w:rPr>
        <w:t>Science</w:t>
      </w:r>
      <w:r>
        <w:rPr>
          <w:rFonts w:ascii="Calibri" w:hAnsi="Calibri" w:cs="Calibri"/>
          <w:sz w:val="32"/>
          <w:szCs w:val="32"/>
        </w:rPr>
        <w:t>, 349(6251), pp.aac4716–aac4716.</w:t>
      </w:r>
    </w:p>
    <w:p w14:paraId="24868550"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rPr>
          <w:rFonts w:ascii="Calibri" w:hAnsi="Calibri" w:cs="Calibri"/>
          <w:sz w:val="32"/>
          <w:szCs w:val="32"/>
        </w:rPr>
        <w:t xml:space="preserve">Peng, R.D., 2011. Reproducible Research in Computational Science. </w:t>
      </w:r>
      <w:r>
        <w:rPr>
          <w:rFonts w:ascii="Calibri" w:hAnsi="Calibri" w:cs="Calibri"/>
          <w:i/>
          <w:iCs/>
          <w:sz w:val="32"/>
          <w:szCs w:val="32"/>
        </w:rPr>
        <w:t>Science</w:t>
      </w:r>
      <w:r>
        <w:rPr>
          <w:rFonts w:ascii="Calibri" w:hAnsi="Calibri" w:cs="Calibri"/>
          <w:sz w:val="32"/>
          <w:szCs w:val="32"/>
        </w:rPr>
        <w:t>, 334(6060), pp.1226–1227.</w:t>
      </w:r>
    </w:p>
    <w:p w14:paraId="57B51505"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rPr>
          <w:rFonts w:ascii="Calibri" w:hAnsi="Calibri" w:cs="Calibri"/>
          <w:sz w:val="32"/>
          <w:szCs w:val="32"/>
        </w:rPr>
        <w:t xml:space="preserve">Pineda, J., Hare, J.A. &amp; Sponaungle, S., 2007. Larval transport and dispersal in the coastal ocean and consequences for population connectivity. </w:t>
      </w:r>
      <w:r>
        <w:rPr>
          <w:rFonts w:ascii="Calibri" w:hAnsi="Calibri" w:cs="Calibri"/>
          <w:i/>
          <w:iCs/>
          <w:sz w:val="32"/>
          <w:szCs w:val="32"/>
        </w:rPr>
        <w:t>Oceanography</w:t>
      </w:r>
      <w:r>
        <w:rPr>
          <w:rFonts w:ascii="Calibri" w:hAnsi="Calibri" w:cs="Calibri"/>
          <w:sz w:val="32"/>
          <w:szCs w:val="32"/>
        </w:rPr>
        <w:t>, 30(3), pp.22–39.</w:t>
      </w:r>
    </w:p>
    <w:p w14:paraId="58F43B2E"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rPr>
          <w:rFonts w:ascii="Calibri" w:hAnsi="Calibri" w:cs="Calibri"/>
          <w:sz w:val="32"/>
          <w:szCs w:val="32"/>
        </w:rPr>
        <w:t xml:space="preserve">Sandve, G.K. et al., 2013. Ten Simple Rules for Reproducible Computational Research P. E. Bourne, ed. </w:t>
      </w:r>
      <w:r>
        <w:rPr>
          <w:rFonts w:ascii="Calibri" w:hAnsi="Calibri" w:cs="Calibri"/>
          <w:i/>
          <w:iCs/>
          <w:sz w:val="32"/>
          <w:szCs w:val="32"/>
        </w:rPr>
        <w:t>PLoS Computational Biology</w:t>
      </w:r>
      <w:r>
        <w:rPr>
          <w:rFonts w:ascii="Calibri" w:hAnsi="Calibri" w:cs="Calibri"/>
          <w:sz w:val="32"/>
          <w:szCs w:val="32"/>
        </w:rPr>
        <w:t>, 9(10), p.e1003285.</w:t>
      </w:r>
    </w:p>
    <w:p w14:paraId="2C8F2FCD" w14:textId="77777777" w:rsidR="00E77CB0" w:rsidRDefault="00E77CB0" w:rsidP="00E77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libri" w:hAnsi="Calibri" w:cs="Calibri"/>
          <w:sz w:val="32"/>
          <w:szCs w:val="32"/>
        </w:rPr>
      </w:pPr>
      <w:r>
        <w:rPr>
          <w:rFonts w:ascii="Calibri" w:hAnsi="Calibri" w:cs="Calibri"/>
          <w:sz w:val="32"/>
          <w:szCs w:val="32"/>
        </w:rPr>
        <w:t xml:space="preserve">Sanvicente-Añorve, L. et al., 2014. Connectivity patterns among coral reef systems in the southern Gulf of Mexico. </w:t>
      </w:r>
      <w:r>
        <w:rPr>
          <w:rFonts w:ascii="Calibri" w:hAnsi="Calibri" w:cs="Calibri"/>
          <w:i/>
          <w:iCs/>
          <w:sz w:val="32"/>
          <w:szCs w:val="32"/>
        </w:rPr>
        <w:t xml:space="preserve">Marine Ecology </w:t>
      </w:r>
      <w:r>
        <w:rPr>
          <w:rFonts w:ascii="Calibri" w:hAnsi="Calibri" w:cs="Calibri"/>
          <w:i/>
          <w:iCs/>
          <w:sz w:val="32"/>
          <w:szCs w:val="32"/>
        </w:rPr>
        <w:lastRenderedPageBreak/>
        <w:t>Progress Series</w:t>
      </w:r>
      <w:r>
        <w:rPr>
          <w:rFonts w:ascii="Calibri" w:hAnsi="Calibri" w:cs="Calibri"/>
          <w:sz w:val="32"/>
          <w:szCs w:val="32"/>
        </w:rPr>
        <w:t>, 498, pp.27–41.</w:t>
      </w:r>
    </w:p>
    <w:p w14:paraId="0C298805" w14:textId="77777777" w:rsidR="00445318" w:rsidRDefault="00E77CB0">
      <w:pPr>
        <w:pStyle w:val="Heading2"/>
      </w:pPr>
      <w:r>
        <w:fldChar w:fldCharType="end"/>
      </w:r>
    </w:p>
    <w:sectPr w:rsidR="004453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William Figueira" w:date="2016-05-04T09:02:00Z" w:initials="WF">
    <w:p w14:paraId="64395EBA" w14:textId="24B81359" w:rsidR="00AA5FA8" w:rsidRDefault="00AA5FA8">
      <w:pPr>
        <w:pStyle w:val="CommentText"/>
      </w:pPr>
      <w:r>
        <w:rPr>
          <w:rStyle w:val="CommentReference"/>
        </w:rPr>
        <w:annotationRef/>
      </w:r>
      <w:r>
        <w:t>Modify this so language is the same as you used…maybe only two points (1 &amp; 2 are the same point in your construction)…see my edits of this point at the very end…that might be the way to go.</w:t>
      </w:r>
    </w:p>
  </w:comment>
  <w:comment w:id="30" w:author="William Figueira" w:date="2016-05-04T09:03:00Z" w:initials="WF">
    <w:p w14:paraId="44CAF95A" w14:textId="58DDA32D" w:rsidR="00AA5FA8" w:rsidRDefault="00AA5FA8">
      <w:pPr>
        <w:pStyle w:val="CommentText"/>
      </w:pPr>
      <w:r>
        <w:rPr>
          <w:rStyle w:val="CommentReference"/>
        </w:rPr>
        <w:annotationRef/>
      </w:r>
      <w:r>
        <w:t>Don’t say we tried and couldn’t.  Just say that in order to evaluate our suggesting we did a review…</w:t>
      </w:r>
    </w:p>
  </w:comment>
  <w:comment w:id="31" w:author="William Figueira" w:date="2016-05-04T09:04:00Z" w:initials="WF">
    <w:p w14:paraId="693D9A65" w14:textId="11F3FB46" w:rsidR="00C95FE0" w:rsidRDefault="00C95FE0">
      <w:pPr>
        <w:pStyle w:val="CommentText"/>
      </w:pPr>
      <w:r>
        <w:rPr>
          <w:rStyle w:val="CommentReference"/>
        </w:rPr>
        <w:annotationRef/>
      </w:r>
      <w:r>
        <w:t>Those were aims of the original review but don’t state them as aims here.  But you could include these as the examples of what we would hope we could get by looking at published studies but so far can’t.  I suggested you put these sort of examples in the intro above.</w:t>
      </w:r>
    </w:p>
  </w:comment>
  <w:comment w:id="33" w:author="William Figueira" w:date="2016-05-04T08:29:00Z" w:initials="WF">
    <w:p w14:paraId="37955495" w14:textId="29256AB6" w:rsidR="00AA5FA8" w:rsidRDefault="00AA5FA8">
      <w:pPr>
        <w:pStyle w:val="CommentText"/>
      </w:pPr>
      <w:r>
        <w:rPr>
          <w:rStyle w:val="CommentReference"/>
        </w:rPr>
        <w:annotationRef/>
      </w:r>
      <w:r>
        <w:t xml:space="preserve">Not clear that means…you mean the </w:t>
      </w:r>
      <w:proofErr w:type="spellStart"/>
      <w:r>
        <w:t>freq</w:t>
      </w:r>
      <w:proofErr w:type="spellEnd"/>
      <w:r>
        <w:t xml:space="preserve"> </w:t>
      </w:r>
      <w:proofErr w:type="spellStart"/>
      <w:r>
        <w:t>dist</w:t>
      </w:r>
      <w:proofErr w:type="spellEnd"/>
      <w:r>
        <w:t xml:space="preserve"> of dispersal distances (kernel).</w:t>
      </w:r>
    </w:p>
  </w:comment>
  <w:comment w:id="53" w:author="William Figueira" w:date="2016-05-04T08:39:00Z" w:initials="WF">
    <w:p w14:paraId="67D89160" w14:textId="593F2DF4" w:rsidR="00AA5FA8" w:rsidRDefault="00AA5FA8">
      <w:pPr>
        <w:pStyle w:val="CommentText"/>
      </w:pPr>
      <w:r>
        <w:t>Yes…as above.</w:t>
      </w:r>
    </w:p>
  </w:comment>
  <w:comment w:id="54" w:author="William Figueira" w:date="2016-05-04T08:42:00Z" w:initials="WF">
    <w:p w14:paraId="67D2DB74" w14:textId="1FCE8524" w:rsidR="00AA5FA8" w:rsidRDefault="00AA5FA8">
      <w:pPr>
        <w:pStyle w:val="CommentText"/>
      </w:pPr>
      <w:r>
        <w:rPr>
          <w:rStyle w:val="CommentReference"/>
        </w:rPr>
        <w:annotationRef/>
      </w:r>
      <w:r>
        <w:t xml:space="preserve">I would make a figure that shows some examples. So it could be a two panel figure where one is a matrix and the other is a dispersal kernel.  You could also include a heat map of the matrix to illustrate the difference in utility.  </w:t>
      </w:r>
      <w:r>
        <w:rPr>
          <w:rStyle w:val="CommentReference"/>
        </w:rPr>
        <w:annotationRef/>
      </w:r>
      <w:r>
        <w:t>So maybe a four panel figure for balance.  Where a and b are matrix and heat map and c and d are a few different kernels.  The different kernels could be used to illustrate where reporting something like the mean is useful (when the kernel is normal-</w:t>
      </w:r>
      <w:proofErr w:type="spellStart"/>
      <w:r>
        <w:t>sih</w:t>
      </w:r>
      <w:proofErr w:type="spellEnd"/>
      <w:r>
        <w:t xml:space="preserve">) and where it isn’t (strongly left or right-skewed).  In the </w:t>
      </w:r>
      <w:proofErr w:type="gramStart"/>
      <w:r>
        <w:t>text  you</w:t>
      </w:r>
      <w:proofErr w:type="gramEnd"/>
      <w:r>
        <w:t xml:space="preserve"> could also highlight the need to report the extremes and there relative commonness.</w:t>
      </w:r>
    </w:p>
  </w:comment>
  <w:comment w:id="57" w:author="William Figueira" w:date="2016-05-04T08:45:00Z" w:initials="WF">
    <w:p w14:paraId="7EDAF45C" w14:textId="45645528" w:rsidR="00AA5FA8" w:rsidRDefault="00AA5FA8">
      <w:pPr>
        <w:pStyle w:val="CommentText"/>
      </w:pPr>
      <w:r>
        <w:rPr>
          <w:rStyle w:val="CommentReference"/>
        </w:rPr>
        <w:annotationRef/>
      </w:r>
      <w:r>
        <w:t>You mean unfamiliar?</w:t>
      </w:r>
    </w:p>
  </w:comment>
  <w:comment w:id="58" w:author="William Figueira" w:date="2016-05-04T08:47:00Z" w:initials="WF">
    <w:p w14:paraId="3523A717" w14:textId="53B039AB" w:rsidR="00AA5FA8" w:rsidRDefault="00AA5FA8">
      <w:pPr>
        <w:pStyle w:val="CommentText"/>
      </w:pPr>
      <w:r>
        <w:rPr>
          <w:rStyle w:val="CommentReference"/>
        </w:rPr>
        <w:annotationRef/>
      </w:r>
      <w:r>
        <w:t>Is there a bigger list of these deficiencies you could make into a table.  And overall, what proportion of studies had enough info to be reproducible?</w:t>
      </w:r>
    </w:p>
  </w:comment>
  <w:comment w:id="73" w:author="William Figueira" w:date="2016-05-04T08:58:00Z" w:initials="WF">
    <w:p w14:paraId="73BE9EFF" w14:textId="3D0E0814" w:rsidR="00AA5FA8" w:rsidRDefault="00AA5FA8">
      <w:pPr>
        <w:pStyle w:val="CommentText"/>
      </w:pPr>
      <w:r>
        <w:rPr>
          <w:rStyle w:val="CommentReference"/>
        </w:rPr>
        <w:annotationRef/>
      </w:r>
      <w:r>
        <w:t>Probably need to be more accretive with a recommendation here.</w:t>
      </w:r>
    </w:p>
  </w:comment>
  <w:comment w:id="80" w:author="William Figueira" w:date="2016-05-04T09:00:00Z" w:initials="WF">
    <w:p w14:paraId="6CB52FDF" w14:textId="7BBD79A9" w:rsidR="00AA5FA8" w:rsidRDefault="00AA5FA8">
      <w:pPr>
        <w:pStyle w:val="CommentText"/>
      </w:pPr>
      <w:r>
        <w:rPr>
          <w:rStyle w:val="CommentReference"/>
        </w:rPr>
        <w:annotationRef/>
      </w:r>
      <w:r>
        <w:t>Need to work on this conclusion.  Should restate the current issues and how they are preventing broader understanding/development of the field.</w:t>
      </w:r>
    </w:p>
  </w:comment>
  <w:comment w:id="83" w:author="William Figueira" w:date="2016-05-04T08:32:00Z" w:initials="WF">
    <w:p w14:paraId="1B7B996B" w14:textId="0AE76089" w:rsidR="00AA5FA8" w:rsidRDefault="00AA5FA8">
      <w:pPr>
        <w:pStyle w:val="CommentText"/>
      </w:pPr>
      <w:r>
        <w:rPr>
          <w:rStyle w:val="CommentReference"/>
        </w:rPr>
        <w:annotationRef/>
      </w:r>
      <w:r>
        <w:t>Formatting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95EBA" w15:done="0"/>
  <w15:commentEx w15:paraId="44CAF95A" w15:done="0"/>
  <w15:commentEx w15:paraId="693D9A65" w15:done="0"/>
  <w15:commentEx w15:paraId="37955495" w15:done="0"/>
  <w15:commentEx w15:paraId="67D89160" w15:done="0"/>
  <w15:commentEx w15:paraId="67D2DB74" w15:done="0"/>
  <w15:commentEx w15:paraId="7EDAF45C" w15:done="0"/>
  <w15:commentEx w15:paraId="3523A717" w15:done="0"/>
  <w15:commentEx w15:paraId="73BE9EFF" w15:done="0"/>
  <w15:commentEx w15:paraId="6CB52FDF" w15:done="0"/>
  <w15:commentEx w15:paraId="1B7B996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EADBF" w14:textId="77777777" w:rsidR="0084294B" w:rsidRDefault="0084294B">
      <w:pPr>
        <w:spacing w:after="0"/>
      </w:pPr>
      <w:r>
        <w:separator/>
      </w:r>
    </w:p>
  </w:endnote>
  <w:endnote w:type="continuationSeparator" w:id="0">
    <w:p w14:paraId="0BDF6BD7" w14:textId="77777777" w:rsidR="0084294B" w:rsidRDefault="00842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E090A" w14:textId="77777777" w:rsidR="0084294B" w:rsidRDefault="0084294B">
      <w:r>
        <w:separator/>
      </w:r>
    </w:p>
  </w:footnote>
  <w:footnote w:type="continuationSeparator" w:id="0">
    <w:p w14:paraId="7F88C05A" w14:textId="77777777" w:rsidR="0084294B" w:rsidRDefault="008429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2DC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DA4829"/>
    <w:multiLevelType w:val="multilevel"/>
    <w:tmpl w:val="95C095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F88589A"/>
    <w:multiLevelType w:val="hybridMultilevel"/>
    <w:tmpl w:val="1070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A96"/>
    <w:rsid w:val="00011C8B"/>
    <w:rsid w:val="00445318"/>
    <w:rsid w:val="004E29B3"/>
    <w:rsid w:val="00590D07"/>
    <w:rsid w:val="00784D58"/>
    <w:rsid w:val="0084294B"/>
    <w:rsid w:val="008D6863"/>
    <w:rsid w:val="00A80EBF"/>
    <w:rsid w:val="00AA5418"/>
    <w:rsid w:val="00AA5FA8"/>
    <w:rsid w:val="00B86B75"/>
    <w:rsid w:val="00BC48D5"/>
    <w:rsid w:val="00C36279"/>
    <w:rsid w:val="00C53753"/>
    <w:rsid w:val="00C95FE0"/>
    <w:rsid w:val="00D02047"/>
    <w:rsid w:val="00E315A3"/>
    <w:rsid w:val="00E77CB0"/>
    <w:rsid w:val="00F207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49BF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D0204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D02047"/>
    <w:rPr>
      <w:rFonts w:ascii="Lucida Grande" w:hAnsi="Lucida Grande" w:cs="Lucida Grande"/>
      <w:sz w:val="18"/>
      <w:szCs w:val="18"/>
    </w:rPr>
  </w:style>
  <w:style w:type="character" w:styleId="CommentReference">
    <w:name w:val="annotation reference"/>
    <w:basedOn w:val="DefaultParagraphFont"/>
    <w:semiHidden/>
    <w:unhideWhenUsed/>
    <w:rsid w:val="00D02047"/>
    <w:rPr>
      <w:sz w:val="18"/>
      <w:szCs w:val="18"/>
    </w:rPr>
  </w:style>
  <w:style w:type="paragraph" w:styleId="CommentText">
    <w:name w:val="annotation text"/>
    <w:basedOn w:val="Normal"/>
    <w:link w:val="CommentTextChar"/>
    <w:semiHidden/>
    <w:unhideWhenUsed/>
    <w:rsid w:val="00D02047"/>
  </w:style>
  <w:style w:type="character" w:customStyle="1" w:styleId="CommentTextChar">
    <w:name w:val="Comment Text Char"/>
    <w:basedOn w:val="DefaultParagraphFont"/>
    <w:link w:val="CommentText"/>
    <w:semiHidden/>
    <w:rsid w:val="00D02047"/>
  </w:style>
  <w:style w:type="paragraph" w:styleId="CommentSubject">
    <w:name w:val="annotation subject"/>
    <w:basedOn w:val="CommentText"/>
    <w:next w:val="CommentText"/>
    <w:link w:val="CommentSubjectChar"/>
    <w:semiHidden/>
    <w:unhideWhenUsed/>
    <w:rsid w:val="00D02047"/>
    <w:rPr>
      <w:b/>
      <w:bCs/>
      <w:sz w:val="20"/>
      <w:szCs w:val="20"/>
    </w:rPr>
  </w:style>
  <w:style w:type="character" w:customStyle="1" w:styleId="CommentSubjectChar">
    <w:name w:val="Comment Subject Char"/>
    <w:basedOn w:val="CommentTextChar"/>
    <w:link w:val="CommentSubject"/>
    <w:semiHidden/>
    <w:rsid w:val="00D020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5041</Words>
  <Characters>28740</Characters>
  <Application>Microsoft Macintosh Word</Application>
  <DocSecurity>0</DocSecurity>
  <Lines>239</Lines>
  <Paragraphs>67</Paragraphs>
  <ScaleCrop>false</ScaleCrop>
  <Company>Univ of Sydney</Company>
  <LinksUpToDate>false</LinksUpToDate>
  <CharactersWithSpaces>33714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Figueira</dc:creator>
  <cp:lastModifiedBy>Microsoft Office User</cp:lastModifiedBy>
  <cp:revision>2</cp:revision>
  <dcterms:created xsi:type="dcterms:W3CDTF">2016-05-03T23:31:00Z</dcterms:created>
  <dcterms:modified xsi:type="dcterms:W3CDTF">2016-05-03T23:31:00Z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id="http://www.zotero.org/styles/harvard1"/&gt;&lt;format class="21"/&gt;&lt;count citations="8" publications="10"/&gt;&lt;/info&gt;PAPERS2_INFO_END</vt:lpwstr>
  </property>
</Properties>
</file>